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sz w:val="32"/>
          <w:szCs w:val="32"/>
          <w:lang w:val="en-US"/>
        </w:rPr>
      </w:pPr>
      <w:r>
        <w:rPr>
          <w:sz w:val="32"/>
          <w:szCs w:val="32"/>
          <w:lang w:val="en-US"/>
        </w:rPr>
        <w:t>Specific alterations of the intestinal microbiome in autoimmune hepatitis show partially hepatopathy-specific patterns being related to the extent of liver parenchymatous tissue remodeling</w:t>
      </w:r>
    </w:p>
    <w:p>
      <w:pPr>
        <w:pStyle w:val="Normal"/>
        <w:spacing w:lineRule="auto" w:line="360"/>
        <w:jc w:val="center"/>
        <w:rPr>
          <w:lang w:val="en-US"/>
        </w:rPr>
      </w:pPr>
      <w:r>
        <w:rPr>
          <w:lang w:val="en-US"/>
        </w:rPr>
      </w:r>
    </w:p>
    <w:p>
      <w:pPr>
        <w:pStyle w:val="Normal"/>
        <w:spacing w:lineRule="auto" w:line="360"/>
        <w:jc w:val="center"/>
        <w:rPr/>
      </w:pPr>
      <w:bookmarkStart w:id="0" w:name="__DdeLink__1289_1528461064"/>
      <w:r>
        <w:rPr>
          <w:b/>
          <w:lang w:val="en-US"/>
        </w:rPr>
        <w:t xml:space="preserve">Felix Goeser * </w:t>
      </w:r>
      <w:r>
        <w:rPr>
          <w:b/>
          <w:vertAlign w:val="superscript"/>
          <w:lang w:val="en-US"/>
        </w:rPr>
        <w:t>1,2</w:t>
      </w:r>
      <w:r>
        <w:rPr>
          <w:lang w:val="en-US"/>
        </w:rPr>
        <w:t xml:space="preserve">, </w:t>
      </w:r>
      <w:r>
        <w:rPr>
          <w:b/>
          <w:lang w:val="en-US"/>
        </w:rPr>
        <w:t xml:space="preserve">Philipp Christian Münch * </w:t>
      </w:r>
      <w:r>
        <w:rPr>
          <w:b/>
          <w:vertAlign w:val="superscript"/>
          <w:lang w:val="en-US"/>
        </w:rPr>
        <w:t>3,7,8</w:t>
      </w:r>
      <w:r>
        <w:rPr>
          <w:lang w:val="en-US"/>
        </w:rPr>
        <w:t xml:space="preserve">, Benjamin Krämer </w:t>
      </w:r>
      <w:r>
        <w:rPr>
          <w:vertAlign w:val="superscript"/>
          <w:lang w:val="en-US"/>
        </w:rPr>
        <w:t>1,2</w:t>
      </w:r>
      <w:r>
        <w:rPr>
          <w:lang w:val="en-US"/>
        </w:rPr>
        <w:t xml:space="preserve">, Philipp Lutz </w:t>
      </w:r>
      <w:r>
        <w:rPr>
          <w:vertAlign w:val="superscript"/>
          <w:lang w:val="en-US"/>
        </w:rPr>
        <w:t>1,2</w:t>
      </w:r>
      <w:r>
        <w:rPr>
          <w:lang w:val="en-US"/>
        </w:rPr>
        <w:t xml:space="preserve">, Dominik Kaczmarek </w:t>
      </w:r>
      <w:r>
        <w:rPr>
          <w:vertAlign w:val="superscript"/>
          <w:lang w:val="en-US"/>
        </w:rPr>
        <w:t>1,2</w:t>
      </w:r>
      <w:r>
        <w:rPr>
          <w:lang w:val="en-US"/>
        </w:rPr>
        <w:t xml:space="preserve">, Claudia Finnemann </w:t>
      </w:r>
      <w:r>
        <w:rPr>
          <w:vertAlign w:val="superscript"/>
          <w:lang w:val="en-US"/>
        </w:rPr>
        <w:t>1,2</w:t>
      </w:r>
      <w:r>
        <w:rPr>
          <w:lang w:val="en-US"/>
        </w:rPr>
        <w:t xml:space="preserve">, XX (?) </w:t>
      </w:r>
      <w:r>
        <w:rPr>
          <w:vertAlign w:val="superscript"/>
          <w:lang w:val="en-US"/>
        </w:rPr>
        <w:t>4,x</w:t>
      </w:r>
      <w:r>
        <w:rPr>
          <w:lang w:val="en-US"/>
        </w:rPr>
        <w:t xml:space="preserve">, Hans-Dieter Nischalke </w:t>
      </w:r>
      <w:r>
        <w:rPr>
          <w:vertAlign w:val="superscript"/>
          <w:lang w:val="en-US"/>
        </w:rPr>
        <w:t>1,2</w:t>
      </w:r>
      <w:r>
        <w:rPr>
          <w:lang w:val="en-US"/>
        </w:rPr>
        <w:t xml:space="preserve">, Robert Geffers </w:t>
      </w:r>
      <w:r>
        <w:rPr>
          <w:vertAlign w:val="superscript"/>
          <w:lang w:val="en-US"/>
        </w:rPr>
        <w:t>4, x</w:t>
      </w:r>
      <w:r>
        <w:rPr>
          <w:lang w:val="en-US"/>
        </w:rPr>
        <w:t>, Marijo Parcina</w:t>
      </w:r>
      <w:r>
        <w:rPr>
          <w:vertAlign w:val="superscript"/>
          <w:lang w:val="en-US"/>
        </w:rPr>
        <w:t>2,5</w:t>
      </w:r>
      <w:r>
        <w:rPr>
          <w:lang w:val="en-US"/>
        </w:rPr>
        <w:t xml:space="preserve">, Christian P Strassburg </w:t>
      </w:r>
      <w:r>
        <w:rPr>
          <w:vertAlign w:val="superscript"/>
          <w:lang w:val="en-US"/>
        </w:rPr>
        <w:t>1,2</w:t>
      </w:r>
      <w:r>
        <w:rPr>
          <w:lang w:val="en-US"/>
        </w:rPr>
        <w:t xml:space="preserve">, Achim Hörauf </w:t>
      </w:r>
      <w:r>
        <w:rPr>
          <w:vertAlign w:val="superscript"/>
          <w:lang w:val="en-US"/>
        </w:rPr>
        <w:t>2,5</w:t>
      </w:r>
      <w:r>
        <w:rPr>
          <w:lang w:val="en-US"/>
        </w:rPr>
        <w:t xml:space="preserve">, Alice Carolyn McHardy </w:t>
      </w:r>
      <w:r>
        <w:rPr>
          <w:vertAlign w:val="superscript"/>
          <w:lang w:val="en-US"/>
        </w:rPr>
        <w:t>3,8,9,10</w:t>
      </w:r>
      <w:r>
        <w:rPr>
          <w:lang w:val="en-US"/>
        </w:rPr>
        <w:t xml:space="preserve">, Jacob Nattermann </w:t>
      </w:r>
      <w:r>
        <w:rPr>
          <w:vertAlign w:val="superscript"/>
          <w:lang w:val="en-US"/>
        </w:rPr>
        <w:t>1,2</w:t>
      </w:r>
      <w:r>
        <w:rPr>
          <w:b/>
          <w:lang w:val="en-US"/>
        </w:rPr>
        <w:t xml:space="preserve">, Isabelle Bekeredjian-Ding </w:t>
      </w:r>
      <w:r>
        <w:rPr>
          <w:b/>
          <w:vertAlign w:val="superscript"/>
          <w:lang w:val="en-US"/>
        </w:rPr>
        <w:t>2,5,6,#</w:t>
      </w:r>
      <w:r>
        <w:rPr>
          <w:lang w:val="en-US"/>
        </w:rPr>
        <w:t xml:space="preserve"> and </w:t>
      </w:r>
      <w:r>
        <w:rPr>
          <w:b/>
          <w:lang w:val="en-US"/>
        </w:rPr>
        <w:t xml:space="preserve">Ulrich Spengler </w:t>
      </w:r>
      <w:bookmarkEnd w:id="0"/>
      <w:r>
        <w:rPr>
          <w:b/>
          <w:vertAlign w:val="superscript"/>
          <w:lang w:val="en-US"/>
        </w:rPr>
        <w:t>1,2,#</w:t>
      </w:r>
    </w:p>
    <w:p>
      <w:pPr>
        <w:pStyle w:val="Normal"/>
        <w:spacing w:lineRule="auto" w:line="360"/>
        <w:rPr>
          <w:sz w:val="20"/>
          <w:lang w:val="en-US"/>
        </w:rPr>
      </w:pPr>
      <w:r>
        <w:rPr>
          <w:sz w:val="20"/>
          <w:lang w:val="en-US"/>
        </w:rPr>
      </w:r>
    </w:p>
    <w:p>
      <w:pPr>
        <w:pStyle w:val="Normal"/>
        <w:spacing w:lineRule="auto" w:line="360"/>
        <w:rPr/>
      </w:pPr>
      <w:r>
        <w:rPr>
          <w:sz w:val="20"/>
          <w:vertAlign w:val="superscript"/>
          <w:lang w:val="en-US"/>
        </w:rPr>
        <w:t>1</w:t>
      </w:r>
      <w:r>
        <w:rPr>
          <w:sz w:val="20"/>
          <w:lang w:val="en-US"/>
        </w:rPr>
        <w:t xml:space="preserve"> Department of Internal Medicine 1, University Hospital Bonn, Bonn, Germany</w:t>
      </w:r>
    </w:p>
    <w:p>
      <w:pPr>
        <w:pStyle w:val="Normal"/>
        <w:spacing w:lineRule="auto" w:line="360"/>
        <w:rPr/>
      </w:pPr>
      <w:r>
        <w:rPr>
          <w:sz w:val="20"/>
          <w:vertAlign w:val="superscript"/>
          <w:lang w:val="en-US"/>
        </w:rPr>
        <w:t>2</w:t>
      </w:r>
      <w:r>
        <w:rPr>
          <w:sz w:val="20"/>
          <w:lang w:val="en-US"/>
        </w:rPr>
        <w:t xml:space="preserve"> German Center for Infection Research (DZIF), Partner Site Bonn/Cologne, Germany</w:t>
      </w:r>
    </w:p>
    <w:p>
      <w:pPr>
        <w:pStyle w:val="Normal"/>
        <w:spacing w:lineRule="auto" w:line="360"/>
        <w:rPr/>
      </w:pPr>
      <w:r>
        <w:rPr>
          <w:sz w:val="20"/>
          <w:vertAlign w:val="superscript"/>
          <w:lang w:val="en-US"/>
        </w:rPr>
        <w:t>3</w:t>
      </w:r>
      <w:r>
        <w:rPr>
          <w:sz w:val="20"/>
          <w:lang w:val="en-US"/>
        </w:rPr>
        <w:t xml:space="preserve"> Helmholtz Centre for Infection Research, Computational Biology for Infection Research, Braunschweig, Germany</w:t>
      </w:r>
    </w:p>
    <w:p>
      <w:pPr>
        <w:pStyle w:val="Normal"/>
        <w:spacing w:lineRule="auto" w:line="360"/>
        <w:rPr/>
      </w:pPr>
      <w:r>
        <w:rPr>
          <w:sz w:val="20"/>
          <w:vertAlign w:val="superscript"/>
          <w:lang w:val="en-US"/>
        </w:rPr>
        <w:t>4</w:t>
      </w:r>
      <w:r>
        <w:rPr>
          <w:sz w:val="20"/>
          <w:lang w:val="en-US"/>
        </w:rPr>
        <w:t xml:space="preserve"> Helmholtz Center for Infection Research, Section for Genomics, Braunschweig, Germany</w:t>
      </w:r>
    </w:p>
    <w:p>
      <w:pPr>
        <w:pStyle w:val="Normal"/>
        <w:spacing w:lineRule="auto" w:line="360"/>
        <w:rPr/>
      </w:pPr>
      <w:r>
        <w:rPr>
          <w:sz w:val="20"/>
          <w:vertAlign w:val="superscript"/>
          <w:lang w:val="en-US"/>
        </w:rPr>
        <w:t>5</w:t>
      </w:r>
      <w:r>
        <w:rPr>
          <w:sz w:val="20"/>
          <w:lang w:val="en-US"/>
        </w:rPr>
        <w:t xml:space="preserve"> Institute of Medical Microbiology, Immunology and Parasitology (IMMIP), University Hospital Bonn, Bonn, Germany</w:t>
      </w:r>
    </w:p>
    <w:p>
      <w:pPr>
        <w:pStyle w:val="Normal"/>
        <w:spacing w:lineRule="auto" w:line="360"/>
        <w:rPr/>
      </w:pPr>
      <w:r>
        <w:rPr>
          <w:sz w:val="20"/>
          <w:vertAlign w:val="superscript"/>
          <w:lang w:val="en-US"/>
        </w:rPr>
        <w:t>6</w:t>
      </w:r>
      <w:r>
        <w:rPr>
          <w:sz w:val="20"/>
          <w:lang w:val="en-US"/>
        </w:rPr>
        <w:t xml:space="preserve"> Division Microbiology, Paul-Ehrlich-Institut - Federal Institute for Vaccines and Biomedicines, Langen, Germany</w:t>
      </w:r>
    </w:p>
    <w:p>
      <w:pPr>
        <w:pStyle w:val="Normal"/>
        <w:spacing w:lineRule="auto" w:line="360"/>
        <w:rPr/>
      </w:pPr>
      <w:r>
        <w:rPr>
          <w:vertAlign w:val="superscript"/>
          <w:lang w:val="en-US"/>
        </w:rPr>
        <w:t>7</w:t>
      </w:r>
      <w:r>
        <w:rPr>
          <w:sz w:val="20"/>
          <w:lang w:val="en-US"/>
        </w:rPr>
        <w:t xml:space="preserve"> Ludwig-Maximilian University of Munich, Max von Pettenkofer-Institute for Hygiene and Clinical Microbiology, München, Germany</w:t>
      </w:r>
    </w:p>
    <w:p>
      <w:pPr>
        <w:pStyle w:val="Normal"/>
        <w:spacing w:lineRule="auto" w:line="360"/>
        <w:rPr/>
      </w:pPr>
      <w:r>
        <w:rPr>
          <w:vertAlign w:val="superscript"/>
          <w:lang w:val="en-US"/>
        </w:rPr>
        <w:t>8</w:t>
      </w:r>
      <w:r>
        <w:rPr>
          <w:sz w:val="20"/>
          <w:lang w:val="en-US"/>
        </w:rPr>
        <w:t xml:space="preserve"> German Centre for Infection Research (DZIF), Partner Site Hannover-Braunschweig, Germany</w:t>
      </w:r>
    </w:p>
    <w:p>
      <w:pPr>
        <w:pStyle w:val="Normal"/>
        <w:spacing w:lineRule="auto" w:line="360"/>
        <w:rPr/>
      </w:pPr>
      <w:r>
        <w:rPr>
          <w:vertAlign w:val="superscript"/>
          <w:lang w:val="en-US"/>
        </w:rPr>
        <w:t>9</w:t>
      </w:r>
      <w:r>
        <w:rPr>
          <w:sz w:val="20"/>
          <w:lang w:val="en-US"/>
        </w:rPr>
        <w:t xml:space="preserve"> Heinrich Heine University Düsseldorf, Department of Algorithmic Bioinformatics, Düsseldorf, Germany</w:t>
      </w:r>
    </w:p>
    <w:p>
      <w:pPr>
        <w:pStyle w:val="Normal"/>
        <w:spacing w:lineRule="auto" w:line="360"/>
        <w:rPr/>
      </w:pPr>
      <w:r>
        <w:rPr>
          <w:vertAlign w:val="superscript"/>
          <w:lang w:val="en-US"/>
        </w:rPr>
        <w:t>10</w:t>
      </w:r>
      <w:r>
        <w:rPr>
          <w:sz w:val="20"/>
          <w:lang w:val="en-US"/>
        </w:rPr>
        <w:t xml:space="preserve"> Cluster of Excellence on Plant Sciences (CEPLAS), Heinrich Heine University Düsseldorf, Düsseldorf, Germany</w:t>
      </w:r>
    </w:p>
    <w:p>
      <w:pPr>
        <w:pStyle w:val="Normal"/>
        <w:spacing w:lineRule="auto" w:line="360"/>
        <w:rPr/>
      </w:pPr>
      <w:r>
        <w:rPr>
          <w:b/>
          <w:sz w:val="20"/>
          <w:lang w:val="en-US"/>
        </w:rPr>
        <w:t xml:space="preserve">* shared first authorship; </w:t>
      </w:r>
      <w:r>
        <w:rPr>
          <w:b/>
          <w:sz w:val="20"/>
          <w:vertAlign w:val="superscript"/>
          <w:lang w:val="en-US"/>
        </w:rPr>
        <w:t>#</w:t>
      </w:r>
      <w:r>
        <w:rPr>
          <w:b/>
          <w:sz w:val="20"/>
          <w:lang w:val="en-US"/>
        </w:rPr>
        <w:t xml:space="preserve"> shared senior authorship</w:t>
      </w:r>
    </w:p>
    <w:p>
      <w:pPr>
        <w:pStyle w:val="Normal"/>
        <w:spacing w:lineRule="auto" w:line="360"/>
        <w:ind w:left="2124" w:right="0" w:hanging="2124"/>
        <w:rPr>
          <w:sz w:val="20"/>
          <w:vertAlign w:val="superscript"/>
          <w:lang w:val="en-US"/>
        </w:rPr>
      </w:pPr>
      <w:r>
        <w:rPr>
          <w:sz w:val="20"/>
          <w:vertAlign w:val="superscript"/>
          <w:lang w:val="en-US"/>
        </w:rPr>
      </w:r>
    </w:p>
    <w:p>
      <w:pPr>
        <w:pStyle w:val="Normal"/>
        <w:spacing w:lineRule="auto" w:line="360"/>
        <w:ind w:left="2124" w:right="0" w:hanging="2124"/>
        <w:rPr/>
      </w:pPr>
      <w:r>
        <w:rPr>
          <w:sz w:val="20"/>
          <w:u w:val="single"/>
          <w:lang w:val="en-US"/>
        </w:rPr>
        <w:t>Corresponding author:</w:t>
      </w:r>
      <w:r>
        <w:rPr>
          <w:sz w:val="20"/>
          <w:lang w:val="en-US"/>
        </w:rPr>
        <w:t xml:space="preserve"> </w:t>
        <w:tab/>
        <w:t xml:space="preserve">Felix Goeser, MD; Department of Internal Medicine I, University Hospital Bonn, Sigmund-Freud-Str. 25, D-53127 Bonn, Germany; </w:t>
      </w:r>
    </w:p>
    <w:p>
      <w:pPr>
        <w:pStyle w:val="Normal"/>
        <w:spacing w:lineRule="auto" w:line="360"/>
        <w:ind w:left="2124" w:right="0" w:hanging="0"/>
        <w:rPr>
          <w:sz w:val="20"/>
          <w:lang w:val="en-US"/>
          <w:del w:id="0" w:author="Unknown Author" w:date="2017-08-09T11:03:00Z"/>
        </w:rPr>
      </w:pPr>
      <w:r>
        <w:rPr>
          <w:sz w:val="20"/>
          <w:lang w:val="en-US"/>
        </w:rPr>
        <w:t xml:space="preserve">E-mail: </w:t>
      </w:r>
      <w:hyperlink r:id="rId2">
        <w:r>
          <w:rPr>
            <w:rStyle w:val="InternetLink"/>
            <w:sz w:val="20"/>
            <w:lang w:val="en-US"/>
          </w:rPr>
          <w:t>Felix.Goeser@ukb.uni-bonn.de</w:t>
        </w:r>
      </w:hyperlink>
      <w:r>
        <w:rPr>
          <w:sz w:val="20"/>
          <w:lang w:val="en-US"/>
        </w:rPr>
        <w:t>; Phone: +49.228.287-51417 (Fax: -51419)</w:t>
      </w:r>
    </w:p>
    <w:p>
      <w:pPr>
        <w:pStyle w:val="Normal"/>
        <w:spacing w:lineRule="auto" w:line="360"/>
        <w:ind w:left="2124" w:right="0" w:hanging="0"/>
        <w:rPr>
          <w:sz w:val="20"/>
          <w:lang w:val="en-US"/>
        </w:rPr>
      </w:pPr>
      <w:r>
        <w:rPr/>
      </w:r>
    </w:p>
    <w:p>
      <w:pPr>
        <w:pStyle w:val="Normal"/>
        <w:spacing w:lineRule="auto" w:line="360"/>
        <w:rPr/>
      </w:pPr>
      <w:r>
        <w:rPr>
          <w:u w:val="single"/>
          <w:lang w:val="en-US"/>
        </w:rPr>
        <w:t>Key words:</w:t>
      </w:r>
      <w:r>
        <w:rPr>
          <w:lang w:val="en-US"/>
        </w:rPr>
        <w:t xml:space="preserve"> </w:t>
      </w:r>
    </w:p>
    <w:p>
      <w:pPr>
        <w:pStyle w:val="Normal"/>
        <w:spacing w:lineRule="auto" w:line="360"/>
        <w:jc w:val="both"/>
        <w:rPr>
          <w:lang w:val="en-US"/>
        </w:rPr>
      </w:pPr>
      <w:r>
        <w:rPr>
          <w:lang w:val="en-US"/>
        </w:rPr>
        <w:t>autoimmune hepatitis, autoimmune liver disease, intestinal microbiome, bacterial translocation, hepatopathy, fibrosis, cirrhosis, liver parenchyma, 16S rRNA, next generation sequencing, gut-liver axis, host-microbe interaction</w:t>
      </w:r>
    </w:p>
    <w:p>
      <w:pPr>
        <w:pStyle w:val="Normal"/>
        <w:spacing w:lineRule="auto" w:line="360"/>
        <w:jc w:val="both"/>
        <w:rPr>
          <w:b/>
          <w:b/>
          <w:lang w:val="en-US"/>
        </w:rPr>
      </w:pPr>
      <w:r>
        <w:rPr>
          <w:b/>
          <w:lang w:val="en-US"/>
        </w:rPr>
      </w:r>
    </w:p>
    <w:p>
      <w:pPr>
        <w:pStyle w:val="Normal"/>
        <w:spacing w:lineRule="auto" w:line="360"/>
        <w:jc w:val="both"/>
        <w:rPr>
          <w:b/>
          <w:b/>
          <w:lang w:val="en-US"/>
        </w:rPr>
      </w:pPr>
      <w:r>
        <w:rPr>
          <w:b/>
          <w:lang w:val="en-US"/>
        </w:rPr>
      </w:r>
    </w:p>
    <w:p>
      <w:pPr>
        <w:pStyle w:val="Normal"/>
        <w:spacing w:lineRule="auto" w:line="360"/>
        <w:jc w:val="both"/>
        <w:rPr>
          <w:b/>
          <w:b/>
          <w:lang w:val="en-US"/>
        </w:rPr>
      </w:pPr>
      <w:r>
        <w:rPr>
          <w:b/>
          <w:lang w:val="en-US"/>
        </w:rPr>
      </w:r>
    </w:p>
    <w:p>
      <w:pPr>
        <w:pStyle w:val="Normal"/>
        <w:spacing w:lineRule="auto" w:line="360"/>
        <w:jc w:val="both"/>
        <w:rPr>
          <w:b/>
          <w:b/>
          <w:lang w:val="en-US"/>
        </w:rPr>
      </w:pPr>
      <w:r>
        <w:rPr>
          <w:b/>
          <w:lang w:val="en-US"/>
        </w:rPr>
      </w:r>
    </w:p>
    <w:p>
      <w:pPr>
        <w:pStyle w:val="Normal"/>
        <w:spacing w:lineRule="auto" w:line="360"/>
        <w:jc w:val="both"/>
        <w:rPr>
          <w:b/>
          <w:b/>
          <w:lang w:val="en-US"/>
        </w:rPr>
      </w:pPr>
      <w:r>
        <w:rPr>
          <w:b/>
          <w:lang w:val="en-US"/>
        </w:rPr>
      </w:r>
    </w:p>
    <w:p>
      <w:pPr>
        <w:pStyle w:val="Normal"/>
        <w:spacing w:lineRule="auto" w:line="360"/>
        <w:jc w:val="both"/>
        <w:rPr>
          <w:b/>
          <w:b/>
          <w:lang w:val="en-US"/>
        </w:rPr>
      </w:pPr>
      <w:r>
        <w:rPr>
          <w:b/>
          <w:lang w:val="en-US"/>
        </w:rPr>
      </w:r>
    </w:p>
    <w:p>
      <w:pPr>
        <w:pStyle w:val="Normal"/>
        <w:spacing w:lineRule="auto" w:line="360"/>
        <w:jc w:val="both"/>
        <w:rPr>
          <w:b/>
          <w:b/>
          <w:lang w:val="en-US"/>
        </w:rPr>
      </w:pPr>
      <w:r>
        <w:rPr>
          <w:b/>
          <w:lang w:val="en-US"/>
        </w:rPr>
      </w:r>
    </w:p>
    <w:p>
      <w:pPr>
        <w:pStyle w:val="Normal"/>
        <w:spacing w:lineRule="auto" w:line="360"/>
        <w:jc w:val="both"/>
        <w:rPr>
          <w:b/>
          <w:b/>
          <w:lang w:val="en-US"/>
        </w:rPr>
      </w:pPr>
      <w:r>
        <w:rPr>
          <w:b/>
          <w:lang w:val="en-US"/>
        </w:rPr>
      </w:r>
    </w:p>
    <w:p>
      <w:pPr>
        <w:pStyle w:val="Normal"/>
        <w:spacing w:lineRule="auto" w:line="360"/>
        <w:jc w:val="both"/>
        <w:rPr>
          <w:b/>
          <w:b/>
          <w:lang w:val="en-US"/>
        </w:rPr>
      </w:pPr>
      <w:r>
        <w:rPr>
          <w:b/>
          <w:lang w:val="en-US"/>
        </w:rPr>
      </w:r>
    </w:p>
    <w:p>
      <w:pPr>
        <w:pStyle w:val="Normal"/>
        <w:spacing w:lineRule="auto" w:line="360"/>
        <w:jc w:val="both"/>
        <w:rPr>
          <w:b/>
          <w:b/>
          <w:lang w:val="en-US"/>
        </w:rPr>
      </w:pPr>
      <w:r>
        <w:rPr>
          <w:b/>
          <w:lang w:val="en-US"/>
        </w:rPr>
      </w:r>
    </w:p>
    <w:p>
      <w:pPr>
        <w:pStyle w:val="Normal"/>
        <w:spacing w:lineRule="auto" w:line="360"/>
        <w:jc w:val="both"/>
        <w:rPr>
          <w:b/>
          <w:b/>
          <w:lang w:val="en-US"/>
        </w:rPr>
      </w:pPr>
      <w:r>
        <w:rPr>
          <w:b/>
          <w:lang w:val="en-US"/>
        </w:rPr>
      </w:r>
    </w:p>
    <w:p>
      <w:pPr>
        <w:pStyle w:val="Normal"/>
        <w:spacing w:lineRule="auto" w:line="360"/>
        <w:jc w:val="both"/>
        <w:rPr>
          <w:b/>
          <w:b/>
          <w:lang w:val="en-US"/>
        </w:rPr>
      </w:pPr>
      <w:r>
        <w:rPr>
          <w:b/>
          <w:lang w:val="en-US"/>
        </w:rPr>
      </w:r>
    </w:p>
    <w:p>
      <w:pPr>
        <w:pStyle w:val="Normal"/>
        <w:spacing w:lineRule="auto" w:line="360"/>
        <w:jc w:val="both"/>
        <w:rPr>
          <w:b/>
          <w:b/>
          <w:lang w:val="en-US"/>
        </w:rPr>
      </w:pPr>
      <w:r>
        <w:rPr>
          <w:b/>
          <w:lang w:val="en-US"/>
        </w:rPr>
      </w:r>
    </w:p>
    <w:p>
      <w:pPr>
        <w:pStyle w:val="Normal"/>
        <w:spacing w:lineRule="auto" w:line="360"/>
        <w:jc w:val="both"/>
        <w:rPr>
          <w:b/>
          <w:b/>
          <w:lang w:val="en-US"/>
        </w:rPr>
      </w:pPr>
      <w:r>
        <w:rPr>
          <w:b/>
          <w:lang w:val="en-US"/>
        </w:rPr>
      </w:r>
    </w:p>
    <w:p>
      <w:pPr>
        <w:pStyle w:val="Normal"/>
        <w:spacing w:lineRule="auto" w:line="360"/>
        <w:jc w:val="both"/>
        <w:rPr>
          <w:b/>
          <w:b/>
          <w:lang w:val="en-US"/>
        </w:rPr>
      </w:pPr>
      <w:r>
        <w:rPr>
          <w:b/>
          <w:lang w:val="en-US"/>
        </w:rPr>
      </w:r>
    </w:p>
    <w:p>
      <w:pPr>
        <w:pStyle w:val="Normal"/>
        <w:spacing w:lineRule="auto" w:line="360"/>
        <w:jc w:val="both"/>
        <w:rPr>
          <w:b/>
          <w:b/>
          <w:lang w:val="en-US"/>
        </w:rPr>
      </w:pPr>
      <w:r>
        <w:rPr>
          <w:b/>
          <w:lang w:val="en-US"/>
        </w:rPr>
      </w:r>
    </w:p>
    <w:p>
      <w:pPr>
        <w:pStyle w:val="Normal"/>
        <w:spacing w:lineRule="auto" w:line="360"/>
        <w:jc w:val="both"/>
        <w:rPr>
          <w:b/>
          <w:b/>
          <w:lang w:val="en-US"/>
        </w:rPr>
      </w:pPr>
      <w:r>
        <w:rPr>
          <w:b/>
          <w:lang w:val="en-US"/>
        </w:rPr>
      </w:r>
    </w:p>
    <w:p>
      <w:pPr>
        <w:pStyle w:val="Normal"/>
        <w:spacing w:lineRule="auto" w:line="360"/>
        <w:jc w:val="both"/>
        <w:rPr>
          <w:b/>
          <w:b/>
          <w:lang w:val="en-US"/>
        </w:rPr>
      </w:pPr>
      <w:r>
        <w:rPr>
          <w:b/>
          <w:lang w:val="en-US"/>
        </w:rPr>
      </w:r>
    </w:p>
    <w:p>
      <w:pPr>
        <w:pStyle w:val="Normal"/>
        <w:spacing w:lineRule="auto" w:line="360"/>
        <w:jc w:val="both"/>
        <w:rPr>
          <w:b/>
          <w:b/>
          <w:lang w:val="en-US"/>
        </w:rPr>
      </w:pPr>
      <w:bookmarkStart w:id="1" w:name="_GoBack"/>
      <w:bookmarkStart w:id="2" w:name="_GoBack"/>
      <w:bookmarkEnd w:id="2"/>
      <w:r>
        <w:rPr>
          <w:b/>
          <w:lang w:val="en-US"/>
        </w:rPr>
      </w:r>
    </w:p>
    <w:p>
      <w:pPr>
        <w:pStyle w:val="Normal"/>
        <w:spacing w:lineRule="auto" w:line="360"/>
        <w:jc w:val="both"/>
        <w:rPr>
          <w:b/>
          <w:b/>
          <w:lang w:val="en-US"/>
          <w:del w:id="2" w:author="Unknown Author" w:date="2017-08-09T11:03:00Z"/>
        </w:rPr>
      </w:pPr>
      <w:del w:id="1" w:author="Unknown Author" w:date="2017-08-09T11:03:00Z">
        <w:r>
          <w:rPr>
            <w:b/>
            <w:lang w:val="en-US"/>
          </w:rPr>
        </w:r>
      </w:del>
    </w:p>
    <w:p>
      <w:pPr>
        <w:pStyle w:val="Normal"/>
        <w:spacing w:lineRule="auto" w:line="360"/>
        <w:jc w:val="both"/>
        <w:rPr>
          <w:b/>
          <w:b/>
          <w:lang w:val="en-US"/>
        </w:rPr>
      </w:pPr>
      <w:r>
        <w:rPr>
          <w:b/>
          <w:lang w:val="en-US"/>
        </w:rPr>
      </w:r>
    </w:p>
    <w:p>
      <w:pPr>
        <w:pStyle w:val="Normal"/>
        <w:spacing w:lineRule="auto" w:line="360"/>
        <w:jc w:val="both"/>
        <w:rPr/>
      </w:pPr>
      <w:commentRangeStart w:id="0"/>
      <w:r>
        <w:rPr>
          <w:b/>
          <w:lang w:val="en-US"/>
        </w:rPr>
        <w:t>ABSTRACT</w:t>
      </w:r>
      <w:commentRangeEnd w:id="0"/>
      <w:r>
        <w:commentReference w:id="0"/>
      </w:r>
      <w:r>
        <w:rPr>
          <w:b/>
          <w:lang w:val="en-US"/>
        </w:rPr>
      </w:r>
    </w:p>
    <w:p>
      <w:pPr>
        <w:pStyle w:val="Normal"/>
        <w:spacing w:lineRule="auto" w:line="360"/>
        <w:jc w:val="both"/>
        <w:rPr/>
      </w:pPr>
      <w:r>
        <w:rPr/>
      </w:r>
    </w:p>
    <w:p>
      <w:pPr>
        <w:pStyle w:val="Normal"/>
        <w:spacing w:lineRule="auto" w:line="360"/>
        <w:jc w:val="both"/>
        <w:rPr/>
      </w:pPr>
      <w:r>
        <w:rPr>
          <w:u w:val="single"/>
          <w:lang w:val="en-US"/>
        </w:rPr>
        <w:t>Background &amp; Aims</w:t>
      </w:r>
      <w:del w:id="3" w:author="Unknown Author" w:date="2017-08-09T11:03:00Z">
        <w:r>
          <w:rPr>
            <w:u w:val="single"/>
            <w:lang w:val="en-US"/>
          </w:rPr>
          <w:delText>:</w:delText>
        </w:r>
      </w:del>
      <w:r>
        <w:rPr>
          <w:u w:val="single"/>
          <w:lang w:val="en-US"/>
        </w:rPr>
        <w:commentReference w:id="1"/>
      </w:r>
    </w:p>
    <w:p>
      <w:pPr>
        <w:pStyle w:val="Normal"/>
        <w:spacing w:lineRule="auto" w:line="360"/>
        <w:jc w:val="both"/>
        <w:rPr>
          <w:lang w:val="en-US"/>
        </w:rPr>
      </w:pPr>
      <w:r>
        <w:rPr>
          <w:lang w:val="en-US"/>
        </w:rPr>
        <w:t>Precise aetiology of autoimmune hepatitis (AIH) has not been fully recovered. Besides established concepts of the disease, the intestinal microbiome (IM) is discussed as one considerable resource and modulator of auto-immunologically mediated inflammation. Moreover, the IM has been implicated to be indispensable for immune regulatory mechanisms in general as well as a key player within the close interaction of the gut-liver axis, where bacterial translocation (BT) is considered a crucial component.</w:t>
      </w:r>
    </w:p>
    <w:p>
      <w:pPr>
        <w:pStyle w:val="Normal"/>
        <w:spacing w:lineRule="auto" w:line="360"/>
        <w:jc w:val="both"/>
        <w:rPr>
          <w:lang w:val="en-US"/>
        </w:rPr>
      </w:pPr>
      <w:r>
        <w:rPr>
          <w:lang w:val="en-US"/>
        </w:rPr>
        <w:t>In this context, we analyzed the IM in patients with AIH using a next-generation sequencing (NGS) approach, compared these data with healthy individuals as well as alterations in non-AIH hepatopathy controls and finally associating these data with additionally measured markers of BT as well as investigating these data in the context of liver parenchymatous tissue remodeling (LPTR).</w:t>
      </w:r>
    </w:p>
    <w:p>
      <w:pPr>
        <w:pStyle w:val="Normal"/>
        <w:spacing w:lineRule="auto" w:line="360"/>
        <w:jc w:val="both"/>
        <w:rPr>
          <w:lang w:val="en-US"/>
        </w:rPr>
      </w:pPr>
      <w:del w:id="4" w:author="Unknown Author" w:date="2017-08-09T11:02:00Z">
        <w:r>
          <w:rPr>
            <w:lang w:val="en-US"/>
          </w:rPr>
          <w:delText xml:space="preserve"> </w:delText>
        </w:r>
      </w:del>
    </w:p>
    <w:p>
      <w:pPr>
        <w:pStyle w:val="Normal"/>
        <w:spacing w:lineRule="auto" w:line="360"/>
        <w:jc w:val="both"/>
        <w:rPr>
          <w:u w:val="single"/>
          <w:lang w:val="en-US"/>
        </w:rPr>
      </w:pPr>
      <w:r>
        <w:rPr>
          <w:u w:val="single"/>
          <w:lang w:val="en-US"/>
        </w:rPr>
        <w:t>Methods</w:t>
      </w:r>
      <w:del w:id="5" w:author="Unknown Author" w:date="2017-08-09T11:03:00Z">
        <w:r>
          <w:rPr>
            <w:u w:val="single"/>
            <w:lang w:val="en-US"/>
          </w:rPr>
          <w:delText>:</w:delText>
        </w:r>
      </w:del>
    </w:p>
    <w:p>
      <w:pPr>
        <w:pStyle w:val="Normal"/>
        <w:spacing w:lineRule="auto" w:line="360"/>
        <w:jc w:val="both"/>
        <w:rPr>
          <w:lang w:val="en-US"/>
          <w:del w:id="6" w:author="Unknown Author" w:date="2017-08-09T11:02:00Z"/>
        </w:rPr>
      </w:pPr>
      <w:r>
        <w:rPr>
          <w:lang w:val="en-US"/>
        </w:rPr>
        <w:t xml:space="preserve">Fresh fecal and EDTA-plasma samples were collected. For detection of BT we measured intestinal fatty acid binding protein (i-FABP), LPS-binding protein (LBP), and soluble CD14 (sCD14). After genomic DNA extraction, IM detection was performed by 16 rRNA-based NGS (Illumina MiSeq platform). Finally, data were studied </w:t>
      </w:r>
      <w:r>
        <w:rPr>
          <w:rFonts w:cs="Calibri"/>
          <w:lang w:val="en-US"/>
        </w:rPr>
        <w:t>with state-of-the-art computational biology</w:t>
      </w:r>
      <w:r>
        <w:rPr>
          <w:lang w:val="en-US"/>
        </w:rPr>
        <w:t xml:space="preserve"> </w:t>
      </w:r>
      <w:r>
        <w:rPr>
          <w:rFonts w:cs="Calibri"/>
          <w:lang w:val="en-US"/>
        </w:rPr>
        <w:t>approaches</w:t>
      </w:r>
      <w:r>
        <w:rPr>
          <w:lang w:val="en-US"/>
        </w:rPr>
        <w:t>.</w:t>
      </w:r>
    </w:p>
    <w:p>
      <w:pPr>
        <w:pStyle w:val="Normal"/>
        <w:spacing w:lineRule="auto" w:line="360"/>
        <w:jc w:val="both"/>
        <w:rPr>
          <w:lang w:val="en-US"/>
        </w:rPr>
      </w:pPr>
      <w:r>
        <w:rPr/>
      </w:r>
    </w:p>
    <w:p>
      <w:pPr>
        <w:pStyle w:val="Normal"/>
        <w:spacing w:lineRule="auto" w:line="360"/>
        <w:jc w:val="both"/>
        <w:rPr>
          <w:u w:val="single"/>
          <w:lang w:val="en-US"/>
        </w:rPr>
      </w:pPr>
      <w:r>
        <w:rPr>
          <w:u w:val="single"/>
          <w:lang w:val="en-US"/>
        </w:rPr>
        <w:t>Results</w:t>
      </w:r>
      <w:del w:id="7" w:author="Unknown Author" w:date="2017-08-09T11:03:00Z">
        <w:r>
          <w:rPr>
            <w:u w:val="single"/>
            <w:lang w:val="en-US"/>
          </w:rPr>
          <w:delText>:</w:delText>
        </w:r>
      </w:del>
    </w:p>
    <w:p>
      <w:pPr>
        <w:pStyle w:val="Normal"/>
        <w:spacing w:lineRule="auto" w:line="360"/>
        <w:jc w:val="both"/>
        <w:rPr/>
      </w:pPr>
      <w:r>
        <w:rPr>
          <w:lang w:val="en-US"/>
        </w:rPr>
        <w:t xml:space="preserve">In AIH individuals IM alpha-diversity (detected-(OTUs and Chao-1 index levels) showed significantly decreased levels, being even more distinct in non-AIH hepatopathy controls. Investigating the IM, we were able to detect AIH-specific alterations on class as well as on genus level. In comparison to very parallel findings in the non-AIH hepatopathy control cohort, on class level </w:t>
      </w:r>
      <w:r>
        <w:rPr>
          <w:i/>
          <w:lang w:val="en-US"/>
        </w:rPr>
        <w:t>Erysipelotrichi</w:t>
      </w:r>
      <w:r>
        <w:rPr>
          <w:lang w:val="en-US"/>
        </w:rPr>
        <w:t xml:space="preserve"> showed contrarious expression patterns with an increase in AIH and a corresponding decrease in non-AIH individuals. On genus level we detected a broad resemblance of alterations between AIH and non-AIH hepatopathy controls. Additionally, </w:t>
      </w:r>
      <w:r>
        <w:rPr>
          <w:i/>
          <w:lang w:val="en-US"/>
        </w:rPr>
        <w:t>Acinetobacter</w:t>
      </w:r>
      <w:r>
        <w:rPr>
          <w:lang w:val="en-US"/>
        </w:rPr>
        <w:t xml:space="preserve">, </w:t>
      </w:r>
      <w:r>
        <w:rPr>
          <w:i/>
          <w:lang w:val="en-US"/>
        </w:rPr>
        <w:t>Butyricimonas</w:t>
      </w:r>
      <w:r>
        <w:rPr>
          <w:lang w:val="en-US"/>
        </w:rPr>
        <w:t xml:space="preserve">, </w:t>
      </w:r>
      <w:r>
        <w:rPr>
          <w:i/>
          <w:lang w:val="en-US"/>
        </w:rPr>
        <w:t>Clostridium</w:t>
      </w:r>
      <w:r>
        <w:rPr>
          <w:lang w:val="en-US"/>
        </w:rPr>
        <w:t xml:space="preserve">, </w:t>
      </w:r>
      <w:r>
        <w:rPr>
          <w:i/>
          <w:lang w:val="en-US"/>
        </w:rPr>
        <w:t>Dialister</w:t>
      </w:r>
      <w:r>
        <w:rPr>
          <w:lang w:val="en-US"/>
        </w:rPr>
        <w:t xml:space="preserve">, </w:t>
      </w:r>
      <w:r>
        <w:rPr>
          <w:i/>
          <w:lang w:val="en-US"/>
        </w:rPr>
        <w:t>Janthinobacterium</w:t>
      </w:r>
      <w:r>
        <w:rPr>
          <w:lang w:val="en-US"/>
        </w:rPr>
        <w:t xml:space="preserve">, </w:t>
      </w:r>
      <w:r>
        <w:rPr>
          <w:i/>
          <w:lang w:val="en-US"/>
        </w:rPr>
        <w:t>Lachnospira</w:t>
      </w:r>
      <w:r>
        <w:rPr>
          <w:lang w:val="en-US"/>
        </w:rPr>
        <w:t xml:space="preserve">, </w:t>
      </w:r>
      <w:r>
        <w:rPr>
          <w:i/>
          <w:lang w:val="en-US"/>
        </w:rPr>
        <w:t>Lactobacillus</w:t>
      </w:r>
      <w:r>
        <w:rPr>
          <w:lang w:val="en-US"/>
        </w:rPr>
        <w:t xml:space="preserve">, and </w:t>
      </w:r>
      <w:r>
        <w:rPr>
          <w:i/>
          <w:lang w:val="en-US"/>
        </w:rPr>
        <w:t>Pseudomonas</w:t>
      </w:r>
      <w:r>
        <w:rPr>
          <w:lang w:val="en-US"/>
        </w:rPr>
        <w:t xml:space="preserve"> showed significant increases in AIH and interestingly corresponding decreases in non-AIH hepatopathy controls. Furthermore, PCoA analysis showed separation of healthy from all hepatopathy samples and proceeding with a constrained approach we were able to detect a clear separation of AIH from healthy but also from non-AIH hepatopathy samples further supporting the significance of our results.</w:t>
      </w:r>
    </w:p>
    <w:p>
      <w:pPr>
        <w:pStyle w:val="Normal"/>
        <w:spacing w:lineRule="auto" w:line="360"/>
        <w:jc w:val="both"/>
        <w:rPr>
          <w:lang w:val="en-US"/>
          <w:del w:id="8" w:author="Unknown Author" w:date="2017-08-09T11:02:00Z"/>
        </w:rPr>
      </w:pPr>
      <w:commentRangeStart w:id="2"/>
      <w:r>
        <w:rPr>
          <w:lang w:val="en-US"/>
        </w:rPr>
        <w:t>Turning our data perspective referring LPTR,</w:t>
      </w:r>
      <w:r>
        <w:rPr>
          <w:lang w:val="en-US"/>
        </w:rPr>
      </w:r>
      <w:commentRangeEnd w:id="2"/>
      <w:r>
        <w:commentReference w:id="2"/>
      </w:r>
      <w:r>
        <w:rPr>
          <w:lang w:val="en-US"/>
        </w:rPr>
        <w:t xml:space="preserve"> we were able to detect relevant associations with BT as i-FABP, LBP and sCD14 showed proceeding increases dependent on liver fibrosis progression. Moreover, IM alpha diversity markers displayed inverse associations as d-OTUs as well as Chao-1 index levels showed advancing decreases. In line, we found BT markers to be negatively associated with IM alpha diversity alterations. Performing constrained PCoA in this context, we saw a clear separation between different stages of LPTR additionally being clearly marked of from healthy samples.</w:t>
      </w:r>
    </w:p>
    <w:p>
      <w:pPr>
        <w:pStyle w:val="Normal"/>
        <w:spacing w:lineRule="auto" w:line="360"/>
        <w:jc w:val="both"/>
        <w:rPr>
          <w:lang w:val="en-US"/>
        </w:rPr>
      </w:pPr>
      <w:r>
        <w:rPr/>
      </w:r>
    </w:p>
    <w:p>
      <w:pPr>
        <w:pStyle w:val="Normal"/>
        <w:spacing w:lineRule="auto" w:line="360"/>
        <w:jc w:val="both"/>
        <w:rPr>
          <w:u w:val="single"/>
          <w:lang w:val="en-US"/>
        </w:rPr>
      </w:pPr>
      <w:r>
        <w:rPr>
          <w:u w:val="single"/>
          <w:lang w:val="en-US"/>
        </w:rPr>
        <w:t>Conclusion:</w:t>
      </w:r>
    </w:p>
    <w:p>
      <w:pPr>
        <w:pStyle w:val="Normal"/>
        <w:spacing w:lineRule="auto" w:line="360"/>
        <w:jc w:val="both"/>
        <w:rPr>
          <w:lang w:val="en-US"/>
        </w:rPr>
      </w:pPr>
      <w:r>
        <w:rPr>
          <w:lang w:val="en-US"/>
        </w:rPr>
        <w:t xml:space="preserve">For the first time, we were able to detect specific IM alterations in AIH individuals based on a NGS-approach. Compared to alterations of non-AIH hepatopathy controls showing broadly paralled results, we additionally suppose an IM impairement being to some extent related to hepatopathy in general but not only being disease-specific. This is further supported, as we detected IM alterations as well as measured BT to be considerably associated with the corresponding progress of LPTR. </w:t>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b/>
          <w:b/>
          <w:lang w:val="en-US"/>
          <w:del w:id="9" w:author="Unknown Author" w:date="2017-08-09T11:02:00Z"/>
        </w:rPr>
      </w:pPr>
      <w:r>
        <w:rPr>
          <w:b/>
          <w:lang w:val="en-US"/>
        </w:rPr>
        <w:t>INTRODUCTION</w:t>
      </w:r>
    </w:p>
    <w:p>
      <w:pPr>
        <w:pStyle w:val="Normal"/>
        <w:spacing w:lineRule="auto" w:line="360"/>
        <w:jc w:val="both"/>
        <w:rPr>
          <w:b/>
          <w:b/>
          <w:lang w:val="en-US"/>
        </w:rPr>
      </w:pPr>
      <w:r>
        <w:rPr/>
      </w:r>
    </w:p>
    <w:p>
      <w:pPr>
        <w:pStyle w:val="Normal"/>
        <w:spacing w:lineRule="auto" w:line="360"/>
        <w:jc w:val="both"/>
        <w:rPr/>
      </w:pPr>
      <w:r>
        <w:rPr>
          <w:lang w:val="en-US"/>
        </w:rPr>
        <w:t>Autoimmune hepatitis (AIH) represents a chronically proceeding liver disease with auto-immunologically mediated inflammation of not fully uncovered aetiology (</w:t>
      </w:r>
      <w:bookmarkStart w:id="3" w:name="__Fieldmark__250_186683166"/>
      <w:r>
        <w:rPr>
          <w:lang w:val="en-US"/>
        </w:rPr>
        <w:t>H</w:t>
      </w:r>
      <w:bookmarkStart w:id="4" w:name="__Fieldmark__94_351641362"/>
      <w:r>
        <w:rPr>
          <w:lang w:val="en-US"/>
        </w:rPr>
        <w:t>e</w:t>
      </w:r>
      <w:bookmarkStart w:id="5" w:name="__Fieldmark__92_1528461064"/>
      <w:r>
        <w:rPr>
          <w:lang w:val="en-US"/>
        </w:rPr>
        <w:t>n</w:t>
      </w:r>
      <w:r>
        <w:fldChar w:fldCharType="begin"/>
      </w:r>
      <w:r>
        <w:instrText>ADDIN ZOTERO_ITEM CSL_CITATION {"citationID":"26o0vkac03","properties":{"formattedCitation":"(Heneghan et al., 2013; Krawitt, 2006; Manns et al., 2015)","plainCitation":"(Heneghan et al., 2013; Krawitt, 2006; Manns et al., 2015)"},"citationItems":[{"id":1225,"uris":["http://zotero.org/users/local/mYa1v6Qc/items/92SKMTGI"],"uri":["http://zotero.org/users/local/mYa1v6Qc/items/92SKMTGI"],"itemData":{"id":1225,"type":"article-journal","title":"Autoimmune hepatitis","container-title":"The Lancet","page":"1433–1444","volume":"382","issue":"9902","source":"Google Scholar","author":[{"family":"Heneghan","given":"Michael A."},{"family":"Yeoman","given":"Andrew D."},{"family":"Verma","given":"Sumita"},{"family":"Smith","given":"Alastair D."},{"family":"Longhi","given":"Maria Serena"}],"issued":{"date-parts":[["2013"]]}},"label":"page"},{"id":1248,"uris":["http://zotero.org/users/local/mYa1v6Qc/items/PTZ8NHZW"],"uri":["http://zotero.org/users/local/mYa1v6Qc/items/PTZ8NHZW"],"itemData":{"id":1248,"type":"article-journal","title":"Autoimmune hepatitis","container-title":"The New England Journal of Medicine","page":"54-66","volume":"354","issue":"1","source":"PubMed","DOI":"10.1056/NEJMra050408","ISSN":"1533-4406","note":"PMID: 16394302","journalAbbreviation":"N. Engl. J. Med.","language":"ENG","author":[{"family":"Krawitt","given":"Edward L."}],"issued":{"date-parts":[["2006",1,5]]}},"label":"page"},{"id":1226,"uris":["http://zotero.org/users/local/mYa1v6Qc/items/XD96WDUE"],"uri":["http://zotero.org/users/local/mYa1v6Qc/items/XD96WDUE"],"itemData":{"id":1226,"type":"article-journal","title":"Autoimmune hepatitis–update 2015","container-title":"Journal of hepatology","page":"S100–S111","volume":"62","issue":"1","source":"Google Scholar","author":[{"family":"Manns","given":"Michael P."},{"family":"Lohse","given":"Ansgar W."},{"family":"Vergani","given":"Diego"}],"issued":{"date-parts":[["2015"]]}},"label":"page"}],"schema":"https://github.com/citation-style-language/schema/raw/master/csl-citation.json"}</w:instrText>
      </w:r>
      <w:r>
        <w:fldChar w:fldCharType="separate"/>
      </w:r>
      <w:bookmarkStart w:id="6" w:name="__Fieldmark__130_669725301"/>
      <w:r>
        <w:rPr>
          <w:lang w:val="en-US"/>
        </w:rPr>
        <w:t>e</w:t>
      </w:r>
      <w:bookmarkStart w:id="7" w:name="__Fieldmark__920_161985363"/>
      <w:r>
        <w:rPr>
          <w:lang w:val="en-US"/>
        </w:rPr>
        <w:t>ghan et al., 2013; Krawitt, 2006; Manns et al., 2015)</w:t>
      </w:r>
      <w:r>
        <w:rPr>
          <w:lang w:val="en-US"/>
        </w:rPr>
      </w:r>
      <w:r>
        <w:fldChar w:fldCharType="end"/>
      </w:r>
      <w:bookmarkEnd w:id="3"/>
      <w:bookmarkEnd w:id="4"/>
      <w:bookmarkEnd w:id="5"/>
      <w:bookmarkEnd w:id="6"/>
      <w:bookmarkEnd w:id="7"/>
      <w:r>
        <w:rPr>
          <w:lang w:val="en-US"/>
        </w:rPr>
        <w:t>. Concepts of the disease provenance include a combination of genetic background, environmental factors as well as disturbed self-tolerance mechanisms of both the adaptive and innate immune system (</w:t>
      </w:r>
      <w:bookmarkStart w:id="8" w:name="__Fieldmark__265_186683166"/>
      <w:r>
        <w:rPr>
          <w:lang w:val="en-US"/>
        </w:rPr>
        <w:t>D</w:t>
      </w:r>
      <w:bookmarkStart w:id="9" w:name="__Fieldmark__105_351641362"/>
      <w:r>
        <w:rPr>
          <w:lang w:val="en-US"/>
        </w:rPr>
        <w:t>o</w:t>
      </w:r>
      <w:bookmarkStart w:id="10" w:name="__Fieldmark__99_1528461064"/>
      <w:r>
        <w:rPr>
          <w:lang w:val="en-US"/>
        </w:rPr>
        <w:t>h</w:t>
      </w:r>
      <w:r>
        <w:fldChar w:fldCharType="begin"/>
      </w:r>
      <w:r>
        <w:instrText>ADDIN ZOTERO_ITEM CSL_CITATION {"citationID":"aVKwvGwZ","properties":{"formattedCitation":"(Doherty, 2016)","plainCitation":"(Doherty, 2016)"},"citationItems":[{"id":1230,"uris":["http://zotero.org/users/local/mYa1v6Qc/items/XP898FRP"],"uri":["http://zotero.org/users/local/mYa1v6Qc/items/XP898FRP"],"itemData":{"id":1230,"type":"article-journal","title":"Immunity, tolerance and autoimmunity in the liver: A comprehensive review","container-title":"Journal of Autoimmunity","page":"60-75","volume":"66","source":"CrossRef","DOI":"10.1016/j.jaut.2015.08.020","ISSN":"08968411","shortTitle":"Immunity, tolerance and autoimmunity in the liver","language":"en","author":[{"family":"Doherty","given":"Derek G."}],"issued":{"date-parts":[["2016",1]]}}}],"schema":"https://github.com/citation-style-language/schema/raw/master/csl-citation.json"}</w:instrText>
      </w:r>
      <w:r>
        <w:fldChar w:fldCharType="separate"/>
      </w:r>
      <w:bookmarkStart w:id="11" w:name="__Fieldmark__146_669725301"/>
      <w:r>
        <w:rPr>
          <w:lang w:val="en-US"/>
        </w:rPr>
        <w:t>e</w:t>
      </w:r>
      <w:bookmarkStart w:id="12" w:name="__Fieldmark__945_161985363"/>
      <w:r>
        <w:rPr>
          <w:lang w:val="en-US"/>
        </w:rPr>
        <w:t>rty, 2016)</w:t>
      </w:r>
      <w:r>
        <w:rPr>
          <w:lang w:val="en-US"/>
        </w:rPr>
      </w:r>
      <w:r>
        <w:fldChar w:fldCharType="end"/>
      </w:r>
      <w:bookmarkEnd w:id="8"/>
      <w:bookmarkEnd w:id="9"/>
      <w:bookmarkEnd w:id="10"/>
      <w:bookmarkEnd w:id="11"/>
      <w:bookmarkEnd w:id="12"/>
      <w:r>
        <w:rPr>
          <w:lang w:val="en-US"/>
        </w:rPr>
        <w:t>. Another hypothesis considers mechanisms of the so-called “molecular mimicry” as one important step in the development of auto-immunity in in general (</w:t>
      </w:r>
      <w:bookmarkStart w:id="13" w:name="__Fieldmark__285_186683166"/>
      <w:r>
        <w:rPr>
          <w:lang w:val="en-US"/>
        </w:rPr>
        <w:t>A</w:t>
      </w:r>
      <w:bookmarkStart w:id="14" w:name="__Fieldmark__116_351641362"/>
      <w:r>
        <w:rPr>
          <w:lang w:val="en-US"/>
        </w:rPr>
        <w:t>l</w:t>
      </w:r>
      <w:bookmarkStart w:id="15" w:name="__Fieldmark__106_1528461064"/>
      <w:r>
        <w:rPr>
          <w:lang w:val="en-US"/>
        </w:rPr>
        <w:t>b</w:t>
      </w:r>
      <w:r>
        <w:fldChar w:fldCharType="begin"/>
      </w:r>
      <w:r>
        <w:instrText>ADDIN ZOTERO_ITEM CSL_CITATION {"citationID":"a1c039fg45n","properties":{"formattedCitation":"(Albert and Inman, 1999; Wucherpfennig, 2001)","plainCitation":"(Albert and Inman, 1999; Wucherpfennig, 2001)"},"citationItems":[{"id":1250,"uris":["http://zotero.org/users/local/mYa1v6Qc/items/XV2EUWAJ"],"uri":["http://zotero.org/users/local/mYa1v6Qc/items/XV2EUWAJ"],"itemData":{"id":1250,"type":"article-journal","title":"Molecular mimicry and autoimmunity","container-title":"The New England Journal of Medicine","page":"2068-2074","volume":"341","issue":"27","source":"PubMed","DOI":"10.1056/NEJM199912303412707","ISSN":"0028-4793","note":"PMID: 10615080","journalAbbreviation":"N. Engl. J. Med.","language":"ENG","author":[{"family":"Albert","given":"L. J."},{"family":"Inman","given":"R. D."}],"issued":{"date-parts":[["1999",12,30]]}}},{"id":1356,"uris":["http://zotero.org/users/local/mYa1v6Qc/items/GTDNR69S"],"uri":["http://zotero.org/users/local/mYa1v6Qc/items/GTDNR69S"],"itemData":{"id":1356,"type":"article-journal","title":"Mechanisms for the induction of autoimmunity by infectious agents","container-title":"The Journal of Clinical Investigation","page":"1097-1104","volume":"108","issue":"8","source":"PubMed","DOI":"10.1172/JCI14235","ISSN":"0021-9738","note":"PMID: 11602615\nPMCID: PMC209539","journalAbbreviation":"J. Clin. Invest.","language":"eng","author":[{"family":"Wucherpfennig","given":"K. W."}],"issued":{"date-parts":[["2001",10]]}}}],"schema":"https://github.com/citation-style-language/schema/raw/master/csl-citation.json"}</w:instrText>
      </w:r>
      <w:r>
        <w:fldChar w:fldCharType="separate"/>
      </w:r>
      <w:bookmarkStart w:id="16" w:name="__Fieldmark__162_669725301"/>
      <w:r>
        <w:rPr>
          <w:lang w:val="en-US"/>
        </w:rPr>
        <w:t>e</w:t>
      </w:r>
      <w:bookmarkStart w:id="17" w:name="__Fieldmark__970_161985363"/>
      <w:r>
        <w:rPr>
          <w:lang w:val="en-US"/>
        </w:rPr>
        <w:t>rt and Inman, 1999; Wucherpfennig, 2001)</w:t>
      </w:r>
      <w:r>
        <w:rPr>
          <w:lang w:val="en-US"/>
        </w:rPr>
      </w:r>
      <w:r>
        <w:fldChar w:fldCharType="end"/>
      </w:r>
      <w:bookmarkEnd w:id="13"/>
      <w:bookmarkEnd w:id="14"/>
      <w:bookmarkEnd w:id="15"/>
      <w:bookmarkEnd w:id="16"/>
      <w:bookmarkEnd w:id="17"/>
      <w:r>
        <w:rPr>
          <w:lang w:val="en-US"/>
        </w:rPr>
        <w:t xml:space="preserve"> but also in the context of AIH (</w:t>
      </w:r>
      <w:bookmarkStart w:id="18" w:name="__Fieldmark__303_186683166"/>
      <w:r>
        <w:rPr>
          <w:lang w:val="en-US"/>
        </w:rPr>
        <w:t>D</w:t>
      </w:r>
      <w:bookmarkStart w:id="19" w:name="__Fieldmark__127_351641362"/>
      <w:r>
        <w:rPr>
          <w:lang w:val="en-US"/>
        </w:rPr>
        <w:t>o</w:t>
      </w:r>
      <w:bookmarkStart w:id="20" w:name="__Fieldmark__113_1528461064"/>
      <w:r>
        <w:rPr>
          <w:lang w:val="en-US"/>
        </w:rPr>
        <w:t>h</w:t>
      </w:r>
      <w:r>
        <w:fldChar w:fldCharType="begin"/>
      </w:r>
      <w:r>
        <w:instrText>ADDIN ZOTERO_ITEM CSL_CITATION {"citationID":"bVI5AP4J","properties":{"formattedCitation":"(Doherty, 2016)","plainCitation":"(Doherty, 2016)"},"citationItems":[{"id":1230,"uris":["http://zotero.org/users/local/mYa1v6Qc/items/XP898FRP"],"uri":["http://zotero.org/users/local/mYa1v6Qc/items/XP898FRP"],"itemData":{"id":1230,"type":"article-journal","title":"Immunity, tolerance and autoimmunity in the liver: A comprehensive review","container-title":"Journal of Autoimmunity","page":"60-75","volume":"66","source":"CrossRef","DOI":"10.1016/j.jaut.2015.08.020","ISSN":"08968411","shortTitle":"Immunity, tolerance and autoimmunity in the liver","language":"en","author":[{"family":"Doherty","given":"Derek G."}],"issued":{"date-parts":[["2016",1]]}}}],"schema":"https://github.com/citation-style-language/schema/raw/master/csl-citation.json"}</w:instrText>
      </w:r>
      <w:r>
        <w:fldChar w:fldCharType="separate"/>
      </w:r>
      <w:bookmarkStart w:id="21" w:name="__Fieldmark__178_669725301"/>
      <w:r>
        <w:rPr>
          <w:lang w:val="en-US"/>
        </w:rPr>
        <w:t>e</w:t>
      </w:r>
      <w:bookmarkStart w:id="22" w:name="__Fieldmark__995_161985363"/>
      <w:r>
        <w:rPr>
          <w:lang w:val="en-US"/>
        </w:rPr>
        <w:t>rty, 2016)</w:t>
      </w:r>
      <w:r>
        <w:rPr>
          <w:lang w:val="en-US"/>
        </w:rPr>
      </w:r>
      <w:r>
        <w:fldChar w:fldCharType="end"/>
      </w:r>
      <w:bookmarkEnd w:id="18"/>
      <w:bookmarkEnd w:id="19"/>
      <w:bookmarkEnd w:id="20"/>
      <w:bookmarkEnd w:id="21"/>
      <w:bookmarkEnd w:id="22"/>
      <w:r>
        <w:rPr>
          <w:lang w:val="en-US"/>
        </w:rPr>
        <w:t>. By providing plethoras of potential antigens, the immensely complex ecosystem of the intestinal microbiome (IM) seems to be especially important in this context (</w:t>
      </w:r>
      <w:bookmarkStart w:id="23" w:name="__Fieldmark__323_186683166"/>
      <w:r>
        <w:rPr>
          <w:lang w:val="en-US"/>
        </w:rPr>
        <w:t>F</w:t>
      </w:r>
      <w:bookmarkStart w:id="24" w:name="__Fieldmark__138_351641362"/>
      <w:r>
        <w:rPr>
          <w:lang w:val="en-US"/>
        </w:rPr>
        <w:t>l</w:t>
      </w:r>
      <w:bookmarkStart w:id="25" w:name="__Fieldmark__120_1528461064"/>
      <w:r>
        <w:rPr>
          <w:lang w:val="en-US"/>
        </w:rPr>
        <w:t>o</w:t>
      </w:r>
      <w:r>
        <w:fldChar w:fldCharType="begin"/>
      </w:r>
      <w:r>
        <w:instrText>ADDIN ZOTERO_ITEM CSL_CITATION {"citationID":"ar4u401bbk","properties":{"formattedCitation":"(Floreani et al., 2016; Proal et al., 2013)","plainCitation":"(Floreani et al., 2016; Proal et al., 2013)"},"citationItems":[{"id":1380,"uris":["http://zotero.org/users/local/mYa1v6Qc/items/CADWED5P"],"uri":["http://zotero.org/users/local/mYa1v6Qc/items/CADWED5P"],"itemData":{"id":1380,"type":"article-journal","title":"Environmental Basis of Autoimmunity","container-title":"Clinical Reviews in Allergy &amp; Immunology","page":"287-300","volume":"50","issue":"3","source":"PubMed","abstract":"The three common themes that underlie the induction and perpetuation of autoimmunity are genetic predisposition, environmental factors, and immune regulation. Environmental factors have gained much attention for their role in triggering autoimmunity, with increasing evidence of their influence as demonstrated by epidemiological studies, laboratory research, and animal studies. Environmental factors known to trigger and perpetuate autoimmunity include infections, gut microbiota, as well as physical and environmental agents. To address these issues, we will review major potential mechanisms that underlie autoimmunity including molecular mimicry, epitope spreading, bystander activation, polyclonal activation of B and T cells, infections, and autoinflammatory activation of innate immunity. The association of the gut microbiota on autoimmunity will be particularly highlighted by their interaction with pharmaceutical agents that may lead to organ-specific autoimmunity. Nonetheless, and we will emphasize this point, the precise mechanism of environmental influence on disease pathogenesis remains elusive.","DOI":"10.1007/s12016-015-8493-8","ISSN":"1559-0267","note":"PMID: 25998909","journalAbbreviation":"Clin Rev Allergy Immunol","language":"eng","author":[{"family":"Floreani","given":"Annarosa"},{"family":"Leung","given":"Patrick S. C."},{"family":"Gershwin","given":"M. Eric"}],"issued":{"date-parts":[["2016",6]]}}},{"id":1382,"uris":["http://zotero.org/users/local/mYa1v6Qc/items/GXT539FN"],"uri":["http://zotero.org/users/local/mYa1v6Qc/items/GXT539FN"],"itemData":{"id":1382,"type":"article-journal","title":"The human microbiome and autoimmunity","container-title":"Current Opinion in Rheumatology","page":"234-240","volume":"25","issue":"2","source":"PubMed","abstract":"PURPOSE OF REVIEW: To demonstrate how dysbiosis of the human microbiome can drive autoimmune disease.\nRECENT FINDINGS: Humans are superorganisms. The human body harbors an extensive microbiome, which has been shown to differ in patients with autoimmune diagnoses. Intracellular microbes slow innate immune defenses by dysregulating the vitamin D nuclear receptor, allowing pathogens to accumulate in tissue and blood. Molecular mimicry between pathogen and host causes further dysfunction by interfering with human protein interactions. Autoantibodies may well be created in response to pathogens.\nSUMMARY: The catastrophic failure of human metabolism observed in autoimmune disease results from a common underlying pathogenesis - the successive accumulation of pathogens into the microbiome over time, and the ability of such pathogens to dysregulate gene transcription, translation, and human metabolic processes. Autoimmune diseases are more likely passed in families because of the inheritance of a familial microbiome, rather than Mendelian inheritance of genetic abnormalities. We can stimulate innate immune defenses and allow patients to target pathogens, but cell death results in immunopathology.","DOI":"10.1097/BOR.0b013e32835cedbf","ISSN":"1531-6963","note":"PMID: 23370376","journalAbbreviation":"Curr Opin Rheumatol","language":"eng","author":[{"family":"Proal","given":"Amy D."},{"family":"Albert","given":"Paul J."},{"family":"Marshall","given":"Trevor G."}],"issued":{"date-parts":[["2013",3]]}}}],"schema":"https://github.com/citation-style-language/schema/raw/master/csl-citation.json"}</w:instrText>
      </w:r>
      <w:r>
        <w:fldChar w:fldCharType="separate"/>
      </w:r>
      <w:bookmarkStart w:id="26" w:name="__Fieldmark__194_669725301"/>
      <w:r>
        <w:rPr>
          <w:lang w:val="en-US"/>
        </w:rPr>
        <w:t>r</w:t>
      </w:r>
      <w:bookmarkStart w:id="27" w:name="__Fieldmark__1020_161985363"/>
      <w:r>
        <w:rPr>
          <w:lang w:val="en-US"/>
        </w:rPr>
        <w:t>eani et al., 2016; Proal et al., 2013)</w:t>
      </w:r>
      <w:r>
        <w:rPr>
          <w:lang w:val="en-US"/>
        </w:rPr>
      </w:r>
      <w:r>
        <w:fldChar w:fldCharType="end"/>
      </w:r>
      <w:bookmarkEnd w:id="23"/>
      <w:bookmarkEnd w:id="24"/>
      <w:bookmarkEnd w:id="25"/>
      <w:bookmarkEnd w:id="26"/>
      <w:bookmarkEnd w:id="27"/>
      <w:r>
        <w:rPr>
          <w:lang w:val="en-US"/>
        </w:rPr>
        <w:t>. Moreover, the relevance of the IM for shaping and modulating immunological mechanisms taking mainly place in the gut and the gut-associated lymphoid tissues (GALT) has achieved fast growing appreciation in recent years (</w:t>
      </w:r>
      <w:bookmarkStart w:id="28" w:name="__Fieldmark__340_186683166"/>
      <w:r>
        <w:rPr>
          <w:lang w:val="en-US"/>
        </w:rPr>
        <w:t>H</w:t>
      </w:r>
      <w:bookmarkStart w:id="29" w:name="__Fieldmark__149_351641362"/>
      <w:r>
        <w:rPr>
          <w:lang w:val="en-US"/>
        </w:rPr>
        <w:t>o</w:t>
      </w:r>
      <w:bookmarkStart w:id="30" w:name="__Fieldmark__127_1528461064"/>
      <w:r>
        <w:rPr>
          <w:lang w:val="en-US"/>
        </w:rPr>
        <w:t>n</w:t>
      </w:r>
      <w:r>
        <w:fldChar w:fldCharType="begin"/>
      </w:r>
      <w:r>
        <w:instrText>ADDIN ZOTERO_ITEM CSL_CITATION {"citationID":"IpGhAkse","properties":{"formattedCitation":"(Honda and Littman, 2016; Hooper et al., 2012; Thaiss et al., 2016)","plainCitation":"(Honda and Littman, 2016; Hooper et al., 2012; Thaiss et al., 2016)"},"citationItems":[{"id":1284,"uris":["http://zotero.org/users/local/mYa1v6Qc/items/JVIVKQS6"],"uri":["http://zotero.org/users/local/mYa1v6Qc/items/JVIVKQS6"],"itemData":{"id":1284,"type":"article-journal","title":"The microbiota in adaptive immune homeostasis and disease","container-title":"Nature","page":"75-84","volume":"535","issue":"7610","source":"CrossRef","DOI":"10.1038/nature18848","ISSN":"0028-0836, 1476-4687","author":[{"family":"Honda","given":"Kenya"},{"family":"Littman","given":"Dan R."}],"issued":{"date-parts":[["2016",7,6]]}}},{"id":967,"uris":["http://zotero.org/users/local/mYa1v6Qc/items/RS4KSHAI"],"uri":["http://zotero.org/users/local/mYa1v6Qc/items/RS4KSHAI"],"itemData":{"id":967,"type":"article-journal","title":"Interactions between the microbiota and the immune system","container-title":"Science (New York, N.Y.)","page":"1268-1273","volume":"336","issue":"6086","source":"PubMed","abstract":"The large numbers of microorganisms that inhabit mammalian body surfaces have a highly coevolved relationship with the immune system. Although many of these microbes carry out functions that are critical for host physiology, they nevertheless pose the threat of breach with ensuing pathologies. The mammalian immune system plays an essential role in maintaining homeostasis with resident microbial communities, thus ensuring that the mutualistic nature of the host-microbial relationship is maintained. At the same time, resident bacteria profoundly shape mammalian immunity. Here, we review advances in our understanding of the interactions between resident microbes and the immune system and the implications of these findings for human health.","DOI":"10.1126/science.1223490","ISSN":"1095-9203","journalAbbreviation":"Science","language":"eng","author":[{"family":"Hooper","given":"Lora V."},{"family":"Littman","given":"Dan R."},{"family":"Macpherson","given":"Andrew J."}],"issued":{"date-parts":[["2012",6,8]]}},"label":"page"},{"id":1285,"uris":["http://zotero.org/users/local/mYa1v6Qc/items/27JK9W95"],"uri":["http://zotero.org/users/local/mYa1v6Qc/items/27JK9W95"],"itemData":{"id":1285,"type":"article-journal","title":"The microbiome and innate immunity","container-title":"Nature","page":"65-74","volume":"535","issue":"7610","source":"CrossRef","DOI":"10.1038/nature18847","ISSN":"0028-0836, 1476-4687","author":[{"family":"Thaiss","given":"Christoph A."},{"family":"Zmora","given":"Niv"},{"family":"Levy","given":"Maayan"},{"family":"Elinav","given":"Eran"}],"issued":{"date-parts":[["2016",7,6]]}}}],"schema":"https://github.com/citation-style-language/schema/raw/master/csl-citation.json"}</w:instrText>
      </w:r>
      <w:r>
        <w:fldChar w:fldCharType="separate"/>
      </w:r>
      <w:bookmarkStart w:id="31" w:name="__Fieldmark__210_669725301"/>
      <w:r>
        <w:rPr>
          <w:lang w:val="en-US"/>
        </w:rPr>
        <w:t>d</w:t>
      </w:r>
      <w:bookmarkStart w:id="32" w:name="__Fieldmark__1045_161985363"/>
      <w:r>
        <w:rPr>
          <w:lang w:val="en-US"/>
        </w:rPr>
        <w:t>a and Littman, 2016; Hooper et al., 2012; Thaiss et al., 2016)</w:t>
      </w:r>
      <w:r>
        <w:rPr>
          <w:lang w:val="en-US"/>
        </w:rPr>
      </w:r>
      <w:r>
        <w:fldChar w:fldCharType="end"/>
      </w:r>
      <w:bookmarkEnd w:id="28"/>
      <w:bookmarkEnd w:id="29"/>
      <w:bookmarkEnd w:id="30"/>
      <w:bookmarkEnd w:id="31"/>
      <w:bookmarkEnd w:id="32"/>
      <w:r>
        <w:rPr>
          <w:lang w:val="en-US"/>
        </w:rPr>
        <w:t xml:space="preserve"> and has been addressed to be relevant in the context of AIH (</w:t>
      </w:r>
      <w:bookmarkStart w:id="33" w:name="__Fieldmark__355_186683166"/>
      <w:r>
        <w:rPr>
          <w:lang w:val="en-US"/>
        </w:rPr>
        <w:t>M</w:t>
      </w:r>
      <w:bookmarkStart w:id="34" w:name="__Fieldmark__160_351641362"/>
      <w:r>
        <w:rPr>
          <w:lang w:val="en-US"/>
        </w:rPr>
        <w:t>a</w:t>
      </w:r>
      <w:bookmarkStart w:id="35" w:name="__Fieldmark__134_1528461064"/>
      <w:r>
        <w:rPr>
          <w:lang w:val="en-US"/>
        </w:rPr>
        <w:t xml:space="preserve"> </w:t>
      </w:r>
      <w:r>
        <w:fldChar w:fldCharType="begin"/>
      </w:r>
      <w:r>
        <w:instrText>ADDIN ZOTERO_ITEM CSL_CITATION {"citationID":"ZS3OO2gh","properties":{"formattedCitation":"(Ma et al., 2015; Trivedi and Adams, 2013)","plainCitation":"(Ma et al., 2015; Trivedi and Adams, 2013)"},"citationItems":[{"id":1243,"uris":["http://zotero.org/users/local/mYa1v6Qc/items/8JWR2JMF"],"uri":["http://zotero.org/users/local/mYa1v6Qc/items/8JWR2JMF"],"itemData":{"id":1243,"type":"article-journal","title":"The intestinal microbiota and microenvironment in liver","container-title":"Autoimmunity Reviews","page":"183-191","volume":"14","issue":"3","source":"CrossRef","DOI":"10.1016/j.autrev.2014.10.013","ISSN":"15689972","language":"en","author":[{"family":"Ma","given":"Hong-Di"},{"family":"Wang","given":"Yin-Hu"},{"family":"Chang","given":"Christopher"},{"family":"Gershwin","given":"M. Eric"},{"family":"Lian","given":"Zhe-Xiong"}],"issued":{"date-parts":[["2015",3]]}}},{"id":555,"uris":["http://zotero.org/users/local/mYa1v6Qc/items/V8A4MJNE"],"uri":["http://zotero.org/users/local/mYa1v6Qc/items/V8A4MJNE"],"itemData":{"id":555,"type":"article-journal","title":"Mucosal immunity in liver autoimmunity: A comprehensive review","container-title":"Journal of Autoimmunity","page":"97-111","volume":"46","source":"CrossRef","DOI":"10.1016/j.jaut.2013.06.013","ISSN":"08968411","shortTitle":"Mucosal immunity in liver autoimmunity","language":"en","author":[{"family":"Trivedi","given":"Palak J."},{"family":"Adams","given":"David H."}],"issued":{"date-parts":[["2013",10]]}}}],"schema":"https://github.com/citation-style-language/schema/raw/master/csl-citation.json"}</w:instrText>
      </w:r>
      <w:r>
        <w:fldChar w:fldCharType="separate"/>
      </w:r>
      <w:bookmarkStart w:id="36" w:name="__Fieldmark__226_669725301"/>
      <w:r>
        <w:rPr>
          <w:lang w:val="en-US"/>
        </w:rPr>
        <w:t>e</w:t>
      </w:r>
      <w:bookmarkStart w:id="37" w:name="__Fieldmark__1070_161985363"/>
      <w:r>
        <w:rPr>
          <w:lang w:val="en-US"/>
        </w:rPr>
        <w:t>t al., 2015; Trivedi and Adams, 2013)</w:t>
      </w:r>
      <w:r>
        <w:rPr>
          <w:lang w:val="en-US"/>
        </w:rPr>
      </w:r>
      <w:r>
        <w:fldChar w:fldCharType="end"/>
      </w:r>
      <w:bookmarkEnd w:id="33"/>
      <w:bookmarkEnd w:id="34"/>
      <w:bookmarkEnd w:id="35"/>
      <w:bookmarkEnd w:id="36"/>
      <w:bookmarkEnd w:id="37"/>
      <w:r>
        <w:rPr>
          <w:lang w:val="en-US"/>
        </w:rPr>
        <w:t>.</w:t>
      </w:r>
    </w:p>
    <w:p>
      <w:pPr>
        <w:pStyle w:val="Normal"/>
        <w:spacing w:lineRule="auto" w:line="360"/>
        <w:jc w:val="both"/>
        <w:rPr/>
      </w:pPr>
      <w:r>
        <w:rPr>
          <w:lang w:val="en-US"/>
        </w:rPr>
        <w:t>In patients with end-stage liver disease and associated liver cirrhosis alterations of the IM have already been described (</w:t>
      </w:r>
      <w:bookmarkStart w:id="38" w:name="__Fieldmark__376_186683166"/>
      <w:r>
        <w:rPr>
          <w:lang w:val="en-US"/>
        </w:rPr>
        <w:t>A</w:t>
      </w:r>
      <w:r>
        <w:fldChar w:fldCharType="begin"/>
      </w:r>
      <w:r>
        <w:instrText>ADDIN ZOTERO_ITEM CSL_CITATION {"citationID":"ga1eMjUi","properties":{"formattedCitation":"(Aly et al., 2016; Bajaj et al., 2014; Chen et al., 2011a; Qin et al., 2014a)","plainCitation":"(Aly et al., 2016; Bajaj et al., 2014; Chen et al., 2011a; Qin et al., 2014a)"},"citationItems":[{"id":1228,"uris":["http://zotero.org/users/local/mYa1v6Qc/items/KAQWDK7A"],"uri":["http://zotero.org/users/local/mYa1v6Qc/items/KAQWDK7A"],"itemData":{"id":1228,"type":"article-journal","title":"Gut microbiome alterations in patients with stage 4 hepatitis C","container-title":"Gut Pathogens","volume":"8","issue":"1","source":"CrossRef","URL":"http://gutpathogens.biomedcentral.com/articles/10.1186/s13099-016-0124-2","DOI":"10.1186/s13099-016-0124-2","ISSN":"1757-4749","language":"en","author":[{"family":"Aly","given":"AbdelRahman Mahmoud"},{"family":"Adel","given":"AbdelReheem"},{"family":"El-Gendy","given":"Ahmed Osama"},{"family":"Essam","given":"Tamer M."},{"family":"Aziz","given":"Ramy K."}],"issued":{"date-parts":[["2016",12]]},"accessed":{"date-parts":[["2016",10,18]]}},"label":"page"},{"id":1420,"uris":["http://zotero.org/users/local/mYa1v6Qc/items/UHA42AMC"],"uri":["http://zotero.org/users/local/mYa1v6Qc/items/UHA42AMC"],"itemData":{"id":1420,"type":"article-journal","title":"Altered profile of human gut microbiome is associated with cirrhosis and its complications","container-title":"Journal of Hepatology","page":"940-947","volume":"60","issue":"5","source":"PubMed","abstract":"BACKGROUND &amp; AIMS: The gut microbiome is altered in cirrhosis; however its evolution with disease progression is only partly understood. We aimed to study changes in the microbiome over cirrhosis severity, its stability over time and its longitudinal alterations with decompensation.\nMETHODS: Controls and age-matched cirrhotics (compensated/decompensated/hospitalized) were included. Their stool microbiota was quantified using multi-tagged pyrosequencing. The ratio of autochthonous to non-autochthonous taxa was calculated as the cirrhosis dysbiosis ratio (CDR); a low number indicating dysbiosis. Firstly, the microbiome was compared between controls and cirrhotic sub-groups. Secondly, for stability assessment, stool collected twice within 6months in compensated outpatients was analyzed. Thirdly, changes after decompensation were assessed using (a) longitudinal comparison in patients before/after hepatic encephalopathy development (HE), (b) longitudinal cohort of hospitalized infected cirrhotics MELD-matched to uninfected cirrhotics followed for 30days.\nRESULTS: 244 subjects [219 cirrhotics (121 compensated outpatients, 54 decompensated outpatients, 44 inpatients) and 25 age-matched controls] were included. CDR was highest in controls (2.05) followed by compensated (0.89), decompensated (0.66), and inpatients (0.32, p&lt;0.0001) and negatively correlated with endotoxin. Microbiota and CDR remained unchanged in stable outpatient cirrhotics (0.91 vs. 0.86, p=0.45). In patients studied before/after HE development, dysbiosis occurred post-HE (CDR: 1.2 to 0.42, p=0.03). In the longitudinal matched-cohort, microbiota were significantly different between infected/uninfected cirrhotics at baseline and a low CDR was associated with death and organ failures within 30days.\nCONCLUSIONS: Progressive changes in the gut microbiome accompany cirrhosis and become more severe in the setting of decompensation. The cirrhosis dysbiosis ratio may be a useful quantitative index to describe microbiome alterations accompanying cirrhosis progression.","DOI":"10.1016/j.jhep.2013.12.019","ISSN":"1600-0641","note":"PMID: 24374295\nPMCID: PMC3995845","journalAbbreviation":"J. Hepatol.","language":"eng","author":[{"family":"Bajaj","given":"Jasmohan S."},{"family":"Heuman","given":"Douglas M."},{"family":"Hylemon","given":"Phillip B."},{"family":"Sanyal","given":"Arun J."},{"family":"White","given":"Melanie B."},{"family":"Monteith","given":"Pamela"},{"family":"Noble","given":"Nicole A."},{"family":"Unser","given":"Ariel B."},{"family":"Daita","given":"Kalyani"},{"family":"Fisher","given":"Andmorgan R."},{"family":"Sikaroodi","given":"Masoumeh"},{"family":"Gillevet","given":"Patrick M."}],"issued":{"date-parts":[["2014",5]]}}},{"id":1017,"uris":["http://zotero.org/users/local/mYa1v6Qc/items/IBDGJUCK"],"uri":["http://zotero.org/users/local/mYa1v6Qc/items/IBDGJUCK"],"itemData":{"id":1017,"type":"article-journal","title":"Characterization of fecal microbial communities in patients with liver cirrhosis","container-title":"Hepatology (Baltimore, Md.)","page":"562-572","volume":"54","issue":"2","source":"PubMed","abstract":"Liver cirrhosis is the pathologic end stage of chronic liver disease. Increasing evidence suggests that gut flora is implicated in the pathogenesis of liver cirrhosis complications. The aim of this study was to characterize the fecal microbial community in patients with liver cirrhosis in comparison with healthy individuals. We recruited 36 patients with liver cirrhosis and 24 healthy controls. The fecal microbial communities was analyzed by way of 454 pyrosequencing of the 16S ribosomal RNA V3 region followed by real-time quantitative polymerase chain reaction. Community-wide changes of fecal microbiota in liver cirrhosis were observed compared with healthy controls. The proportion of phylum Bacteroidetes was significantly reduced (P=0.008), whereas Proteobacteria and Fusobacteria were highly enriched in the cirrhosis group (P=0.001 and 0.002, respectively). Enterobacteriaceae (P=0.001), Veillonellaceae (P=0.046), and Streptococcaceae (P=0.001) were prevalent in patients with cirrhosis at the family level. A positive correlation was observed between Child-Turcotte-Pugh (CTP) score and Streptococcaceae (R=0.386, P=0.02). Lachnospiraceae decreased significantly in patients with cirrhosis (P=0.004) and correlated negatively with CTP score (R=-0.49, P=0.002). Using partial least square discriminate analysis, we identified 149 operational taxonomic units (OTUs) as key phylotypes that responded to cirrhosis, most of which were Lachnospiraceae (65 OTUs), Streptococcaceae (23 OTUs), and Veillonellaceae (21 OTUs).\nCONCLUSION: Fecal microbial communities are distinct in patients with cirrhosis compared with healthy individuals. The prevalence of potentially pathogenic bacteria, such as Enterobacteriaceae and Streptococcaceae, with the reduction of beneficial populations such as Lachnospiraceae in patients with cirrhosis may affect prognosis.","DOI":"10.1002/hep.24423","ISSN":"1527-3350","journalAbbreviation":"Hepatology","language":"eng","author":[{"family":"Chen","given":"Yanfei"},{"family":"Yang","given":"Fengling"},{"family":"Lu","given":"Haifeng"},{"family":"Wang","given":"Baohong"},{"family":"Chen","given":"Yunbo"},{"family":"Lei","given":"Dajiang"},{"family":"Wang","given":"Yuezhu"},{"family":"Zhu","given":"Baoli"},{"family":"Li","given":"Lanjuan"}],"issued":{"date-parts":[["2011",8]]}}},{"id":623,"uris":["http://zotero.org/users/local/mYa1v6Qc/items/TNC7FFBJ"],"uri":["http://zotero.org/users/local/mYa1v6Qc/items/TNC7FFBJ"],"itemData":{"id":623,"type":"article-journal","title":"Alterations of the human gut microbiome in liver cirrhosis","container-title":"Nature","source":"CrossRef","URL":"http://www.nature.com/doifinder/10.1038/nature13568","DOI":"10.1038/nature13568","ISSN":"0028-0836, 1476-4687","author":[{"family":"Qin","given":"Nan"},{"family":"Yang","given":"Fengling"},{"family":"Li","given":"Ang"},{"family":"Prifti","given":"Edi"},{"family":"Chen","given":"Yanfei"},{"family":"Shao","given":"Li"},{"family":"Guo","given":"Jing"},{"family":"Le Chatelier","given":"Emmanuelle"},{"family":"Yao","given":"Jian"},{"family":"Wu","given":"Lingjiao"},{"family":"Zhou","given":"Jiawei"},{"family":"Ni","given":"Shujun"},{"family":"Liu","given":"Lin"},{"family":"Pons","given":"Nicolas"},{"family":"Batto","given":"Jean Michel"},{"family":"Kennedy","given":"Sean P."},{"family":"Leonard","given":"Pierre"},{"family":"Yuan","given":"Chunhui"},{"family":"Ding","given":"Wenchao"},{"family":"Chen","given":"Yuanting"},{"family":"Hu","given":"Xinjun"},{"family":"Zheng","given":"Beiwen"},{"family":"Qian","given":"Guirong"},{"family":"Xu","given":"Wei"},{"family":"Ehrlich","given":"S. Dusko"},{"family":"Zheng","given":"Shusen"},{"family":"Li","given":"Lanjuan"}],"issued":{"date-parts":[["2014",7,23]]},"accessed":{"date-parts":[["2014",8,4]]}},"label":"page"}],"schema":"https://github.com/citation-style-language/schema/raw/master/csl-citation.json"}</w:instrText>
      </w:r>
      <w:r>
        <w:fldChar w:fldCharType="separate"/>
      </w:r>
      <w:bookmarkStart w:id="39" w:name="__Fieldmark__240_669725301"/>
      <w:r>
        <w:rPr>
          <w:lang w:val="en-US"/>
        </w:rPr>
        <w:t>l</w:t>
      </w:r>
      <w:bookmarkStart w:id="40" w:name="__Fieldmark__143_1528461064"/>
      <w:bookmarkStart w:id="41" w:name="__Fieldmark__1095_161985363"/>
      <w:bookmarkStart w:id="42" w:name="__Fieldmark__173_351641362"/>
      <w:r>
        <w:rPr>
          <w:lang w:val="en-US"/>
        </w:rPr>
        <w:t>y et al., 2016; Bajaj et al., 2014; Chen et al., 2011a; Qin et al., 2014a)</w:t>
      </w:r>
      <w:r>
        <w:rPr>
          <w:lang w:val="en-US"/>
        </w:rPr>
      </w:r>
      <w:r>
        <w:fldChar w:fldCharType="end"/>
      </w:r>
      <w:bookmarkEnd w:id="38"/>
      <w:bookmarkEnd w:id="39"/>
      <w:bookmarkEnd w:id="40"/>
      <w:bookmarkEnd w:id="41"/>
      <w:bookmarkEnd w:id="42"/>
      <w:r>
        <w:rPr>
          <w:lang w:val="en-US"/>
        </w:rPr>
        <w:t>. Additionally, the so-called gut-liver axis has been defined to characterize the outstanding interaction between these two pathophysiologically relevant compartments (</w:t>
      </w:r>
      <w:bookmarkStart w:id="43" w:name="__Fieldmark__391_186683166"/>
      <w:r>
        <w:rPr>
          <w:lang w:val="en-US"/>
        </w:rPr>
        <w:t>S</w:t>
      </w:r>
      <w:bookmarkStart w:id="44" w:name="__Fieldmark__184_351641362"/>
      <w:r>
        <w:rPr>
          <w:lang w:val="en-US"/>
        </w:rPr>
        <w:t>e</w:t>
      </w:r>
      <w:bookmarkStart w:id="45" w:name="__Fieldmark__150_1528461064"/>
      <w:r>
        <w:rPr>
          <w:lang w:val="en-US"/>
        </w:rPr>
        <w:t>o</w:t>
      </w:r>
      <w:r>
        <w:fldChar w:fldCharType="begin"/>
      </w:r>
      <w:r>
        <w:instrText>ADDIN ZOTERO_ITEM CSL_CITATION {"citationID":"6RvYwUcO","properties":{"formattedCitation":"(Seo and Shah, 2012; Szabo et al., 2010)","plainCitation":"(Seo and Shah, 2012; Szabo et al., 2010)"},"citationItems":[{"id":956,"uris":["http://zotero.org/users/local/mYa1v6Qc/items/HV29NTZU"],"uri":["http://zotero.org/users/local/mYa1v6Qc/items/HV29NTZU"],"itemData":{"id":956,"type":"article-journal","title":"The role of gut-liver axis in the pathogenesis of liver cirrhosis and portal hypertension","container-title":"Clinical and Molecular Hepatology","page":"337","volume":"18","issue":"4","source":"CrossRef","DOI":"10.3350/cmh.2012.18.4.337","ISSN":"2287-2728, 2287-285X","language":"en","author":[{"family":"Seo","given":"Yeon Seok"},{"family":"Shah","given":"Vijay H."}],"issued":{"date-parts":[["2012"]]}}},{"id":790,"uris":["http://zotero.org/users/local/mYa1v6Qc/items/Z4QD6G8A"],"uri":["http://zotero.org/users/local/mYa1v6Qc/items/Z4QD6G8A"],"itemData":{"id":790,"type":"article-journal","title":"Gut-liver axis and sensing microbes","container-title":"Digestive Diseases (Basel, Switzerland)","page":"737-744","volume":"28","issue":"6","source":"PubMed","abstract":"'Detoxification' of gut-derived toxins and microbial products from gut-derived microbes is a major role of the liver. While the full repertoire of gut-derived microbial products that reach the liver in health and disease is yet to be explored, the levels of bacterial lipopolysaccharide (LPS), a component of Gram-negative bacteria, is increased in the portal and/or systemic circulation in several types of chronic liver diseases. Increased gut permeability and LPS play a role in alcoholic liver disease where alcohol impairs the gut epithelial integrity through alterations in tight junction proteins. In addition, non-alcoholic fatty liver disease is also associated with increased serum LPS levels and activation of the pro-inflammatory cascade plays a central role in disease progression. Microbial danger signals are recognized by pattern recognition receptors such as the Toll-like receptor 4 (TLR4). Increasing evidence suggests that TLR4-mediated signaling via the MyD88-dependent or MyD88-independent pathways may play different roles in liver diseases associated with increased LPS exposure of the liver as a result of gut permeability. For example, we showed that in alcoholic liver disease, the MyD88-independent, IRF3-dependent TLR4 cascade plays a role in steatosis and inflammation. Our recent data demonstrate that chronic alcohol exposure in the liver leads to sensitization of Kupffer cells to LPS via a mechanism involving upregulation of microRNA-155 in Kupffer cells. Thus, understanding the cell-specific recognition and intracellular signaling events in sensing gut-derived microbes will help to achieve an optimal balance in the gut-liver axis and ameliorate liver diseases.","DOI":"10.1159/000324281","ISSN":"1421-9875","note":"PMID: 21525758\nPMCID: PMC3211517","journalAbbreviation":"Dig Dis","language":"eng","author":[{"family":"Szabo","given":"Gyongyi"},{"family":"Bala","given":"Shashi"},{"family":"Petrasek","given":"Jan"},{"family":"Gattu","given":"Arijeet"}],"issued":{"date-parts":[["2010"]]}}}],"schema":"https://github.com/citation-style-language/schema/raw/master/csl-citation.json"}</w:instrText>
      </w:r>
      <w:r>
        <w:fldChar w:fldCharType="separate"/>
      </w:r>
      <w:bookmarkStart w:id="46" w:name="__Fieldmark__258_669725301"/>
      <w:r>
        <w:rPr>
          <w:lang w:val="en-US"/>
        </w:rPr>
        <w:t xml:space="preserve"> </w:t>
      </w:r>
      <w:bookmarkStart w:id="47" w:name="__Fieldmark__1120_161985363"/>
      <w:r>
        <w:rPr>
          <w:lang w:val="en-US"/>
        </w:rPr>
        <w:t>and Shah, 2012; Szabo et al., 2010)</w:t>
      </w:r>
      <w:r>
        <w:rPr>
          <w:lang w:val="en-US"/>
        </w:rPr>
      </w:r>
      <w:r>
        <w:fldChar w:fldCharType="end"/>
      </w:r>
      <w:bookmarkEnd w:id="43"/>
      <w:bookmarkEnd w:id="44"/>
      <w:bookmarkEnd w:id="45"/>
      <w:bookmarkEnd w:id="46"/>
      <w:bookmarkEnd w:id="47"/>
      <w:r>
        <w:rPr>
          <w:lang w:val="en-US"/>
        </w:rPr>
        <w:t>. Bacterial translocation (BT) – the passover of whole bacteria or bacterial components to extra-intestinal sites – has been shown to be increased in a pathological manner (pathological BT) in patients with liver cirrhosis and is seen to play one key part for immunological interactions in hepatic diseases (</w:t>
      </w:r>
      <w:bookmarkStart w:id="48" w:name="__Fieldmark__410_186683166"/>
      <w:r>
        <w:rPr>
          <w:lang w:val="en-US"/>
        </w:rPr>
        <w:t>B</w:t>
      </w:r>
      <w:r>
        <w:fldChar w:fldCharType="begin"/>
      </w:r>
      <w:r>
        <w:instrText>ADDIN ZOTERO_ITEM CSL_CITATION {"citationID":"UPzctVfL","properties":{"formattedCitation":"(Bellot et al., 2013; Giannelli et al., 2014; Seki and Schnabl, 2011; Wiest et al., 2014)","plainCitation":"(Bellot et al., 2013; Giannelli et al., 2014; Seki and Schnabl, 2011; Wiest et al., 2014)"},"citationItems":[{"id":1375,"uris":["http://zotero.org/users/local/mYa1v6Qc/items/KEXMMCV5"],"uri":["http://zotero.org/users/local/mYa1v6Qc/items/KEXMMCV5"],"itemData":{"id":1375,"type":"article-journal","title":"Pathological bacterial translocation in cirrhosis: pathophysiology, diagnosis and clinical implications","container-title":"Liver International","page":"31-39","volume":"33","issue":"1","source":"CrossRef","DOI":"10.1111/liv.12021","ISSN":"14783223","shortTitle":"Pathological bacterial translocation in cirrhosis","language":"en","author":[{"family":"Bellot","given":"Pablo"},{"family":"Francés","given":"Rubén"},{"family":"Such","given":"Jose"}],"issued":{"date-parts":[["2013",1]]}}},{"id":1302,"uris":["http://zotero.org/users/local/mYa1v6Qc/items/UKFD93KU"],"uri":["http://zotero.org/users/local/mYa1v6Qc/items/UKFD93KU"],"itemData":{"id":1302,"type":"article-journal","title":"Microbiota and the gut-liver axis: bacterial translocation, inflammation and infection in cirrhosis","container-title":"World Journal of Gastroenterology","page":"16795-16810","volume":"20","issue":"45","source":"PubMed","abstract":"Liver disease is associated with qualitative and quantitative changes in the intestinal microbiota. In cirrhotic patients the alteration in gut microbiota is characterized by an overgrowth of potentially pathogenic bacteria (i.e., gram negative species) and a decrease in autochthonous familiae. Here we summarize the available literature on the risk of gut dysbiosis in liver cirrhosis and its clinical consequences. We therefore described the features of the complex interaction between gut microbiota and cirrhotic host, the so called \"gut-liver axis\", with a particular attention to the acquired risk of bacterial translocation, systemic inflammation and the relationship with systemic infections in the cirrhotic patient. Such knowledge might help to develop novel and innovative strategies for the prevention and therapy of gut dysbiosis and its complication in liver cirrhosis.","DOI":"10.3748/wjg.v20.i45.16795","ISSN":"2219-2840","note":"PMID: 25492994\nPMCID: PMC4258550","shortTitle":"Microbiota and the gut-liver axis","journalAbbreviation":"World J. Gastroenterol.","language":"eng","author":[{"family":"Giannelli","given":"Valerio"},{"family":"Di Gregorio","given":"Vincenza"},{"family":"Iebba","given":"Valerio"},{"family":"Giusto","given":"Michela"},{"family":"Schippa","given":"Serena"},{"family":"Merli","given":"Manuela"},{"family":"Thalheimer","given":"Ulrich"}],"issued":{"date-parts":[["2014",12,7]]}}},{"id":534,"uris":["http://zotero.org/users/local/mYa1v6Qc/items/2T9ETE7V"],"uri":["http://zotero.org/users/local/mYa1v6Qc/items/2T9ETE7V"],"itemData":{"id":534,"type":"article-journal","title":"Role of innate immunity and the microbiota in liver fibrosis: crosstalk between the liver and gut","container-title":"The Journal of Physiology","page":"447-458","volume":"590","issue":"3","source":"CrossRef","DOI":"10.1113/jphysiol.2011.219691","ISSN":"0022-3751","shortTitle":"Role of innate immunity and the microbiota in liver fibrosis","author":[{"family":"Seki","given":"E."},{"family":"Schnabl","given":"B."}],"issued":{"date-parts":[["2011",11,28]]}}},{"id":947,"uris":["http://zotero.org/users/local/mYa1v6Qc/items/P2X3NUI4"],"uri":["http://zotero.org/users/local/mYa1v6Qc/items/P2X3NUI4"],"itemData":{"id":947,"type":"article-journal","title":"Pathological bacterial translocation in liver cirrhosis","container-title":"Journal of hepatology","page":"197–209","volume":"60","issue":"1","source":"Google Scholar","author":[{"family":"Wiest","given":"Reiner"},{"family":"Lawson","given":"Melissa"},{"family":"Geuking","given":"Markus"}],"issued":{"date-parts":[["2014"]]}}}],"schema":"https://github.com/citation-style-language/schema/raw/master/csl-citation.json"}</w:instrText>
      </w:r>
      <w:r>
        <w:fldChar w:fldCharType="separate"/>
      </w:r>
      <w:bookmarkStart w:id="49" w:name="__Fieldmark__270_669725301"/>
      <w:r>
        <w:rPr>
          <w:lang w:val="en-US"/>
        </w:rPr>
        <w:t>e</w:t>
      </w:r>
      <w:bookmarkStart w:id="50" w:name="__Fieldmark__1144_161985363"/>
      <w:bookmarkStart w:id="51" w:name="__Fieldmark__157_1528461064"/>
      <w:bookmarkStart w:id="52" w:name="__Fieldmark__470_2052977003"/>
      <w:r>
        <w:rPr>
          <w:lang w:val="en-US"/>
        </w:rPr>
        <w:t>llot et al., 2013; Giannelli et al., 2014; Seki and Schnabl, 2011; Wiest et al., 2014)</w:t>
      </w:r>
      <w:r>
        <w:rPr>
          <w:lang w:val="en-US"/>
        </w:rPr>
      </w:r>
      <w:r>
        <w:fldChar w:fldCharType="end"/>
      </w:r>
      <w:bookmarkEnd w:id="48"/>
      <w:bookmarkEnd w:id="49"/>
      <w:bookmarkEnd w:id="50"/>
      <w:bookmarkEnd w:id="51"/>
      <w:bookmarkEnd w:id="52"/>
      <w:r>
        <w:rPr>
          <w:lang w:val="en-US"/>
        </w:rPr>
        <w:t>.</w:t>
      </w:r>
    </w:p>
    <w:p>
      <w:pPr>
        <w:pStyle w:val="Normal"/>
        <w:spacing w:lineRule="auto" w:line="360"/>
        <w:jc w:val="both"/>
        <w:rPr/>
      </w:pPr>
      <w:r>
        <w:rPr>
          <w:lang w:val="en-US"/>
        </w:rPr>
        <w:t>Besides one only cursory study indicating alterations of the IM without using a next-generation sequencing approach and detecting elevated markers of BT being both somehow associated with the degree of liver damage (</w:t>
      </w:r>
      <w:bookmarkStart w:id="53" w:name="__Fieldmark__425_186683166"/>
      <w:r>
        <w:rPr>
          <w:lang w:val="en-US"/>
        </w:rPr>
        <w:t>L</w:t>
      </w:r>
      <w:bookmarkStart w:id="54" w:name="__Fieldmark__208_351641362"/>
      <w:r>
        <w:rPr>
          <w:lang w:val="en-US"/>
        </w:rPr>
        <w:t>i</w:t>
      </w:r>
      <w:bookmarkStart w:id="55" w:name="__Fieldmark__166_1528461064"/>
      <w:r>
        <w:rPr>
          <w:lang w:val="en-US"/>
        </w:rPr>
        <w:t>n</w:t>
      </w:r>
      <w:r>
        <w:fldChar w:fldCharType="begin"/>
      </w:r>
      <w:r>
        <w:instrText>ADDIN ZOTERO_ITEM CSL_CITATION {"citationID":"qfl7vhKY","properties":{"formattedCitation":"(Lin et al., 2015)","plainCitation":"(Lin et al., 2015)"},"citationItems":[{"id":1223,"uris":["http://zotero.org/users/local/mYa1v6Qc/items/N6QPKJ84"],"uri":["http://zotero.org/users/local/mYa1v6Qc/items/N6QPKJ84"],"itemData":{"id":1223,"type":"article-journal","title":"Abnormal intestinal permeability and microbiota in patients with autoimmune hepatitis","container-title":"International journal of clinical and experimental pathology","page":"5153","volume":"8","issue":"5","source":"Google Scholar","author":[{"family":"Lin","given":"Rui"},{"family":"Zhou","given":"Lu"},{"family":"Zhang","given":"Jie"},{"family":"Wang","given":"Bangmao"}],"issued":{"date-parts":[["2015"]]}}}],"schema":"https://github.com/citation-style-language/schema/raw/master/csl-citation.json"}</w:instrText>
      </w:r>
      <w:r>
        <w:fldChar w:fldCharType="separate"/>
      </w:r>
      <w:bookmarkStart w:id="56" w:name="__Fieldmark__290_669725301"/>
      <w:r>
        <w:rPr>
          <w:lang w:val="en-US"/>
        </w:rPr>
        <w:t xml:space="preserve"> </w:t>
      </w:r>
      <w:bookmarkStart w:id="57" w:name="__Fieldmark__1173_161985363"/>
      <w:r>
        <w:rPr>
          <w:lang w:val="en-US"/>
        </w:rPr>
        <w:t>et al., 2015)</w:t>
      </w:r>
      <w:r>
        <w:rPr>
          <w:lang w:val="en-US"/>
        </w:rPr>
      </w:r>
      <w:r>
        <w:fldChar w:fldCharType="end"/>
      </w:r>
      <w:bookmarkEnd w:id="53"/>
      <w:bookmarkEnd w:id="54"/>
      <w:bookmarkEnd w:id="55"/>
      <w:bookmarkEnd w:id="56"/>
      <w:bookmarkEnd w:id="57"/>
      <w:r>
        <w:rPr>
          <w:lang w:val="en-US"/>
        </w:rPr>
        <w:t>, to our current knowledge these issues have not been carefully characterized in the setting of AIH, elsewhere. Moreover, i</w:t>
      </w:r>
      <w:r>
        <w:rPr>
          <w:rFonts w:cs="Calibri"/>
          <w:lang w:val="en-US"/>
        </w:rPr>
        <w:t>n relation to culture- and solely PCR-based approaches, nowadays the complexity and diversity of the human IM could be defined in formerly unknown precision by next-generation sequencing methods such as amplicon pyrosequencing of the bacterial 16S rRNA gene (</w:t>
      </w:r>
      <w:bookmarkStart w:id="58" w:name="__Fieldmark__449_186683166"/>
      <w:r>
        <w:rPr>
          <w:rFonts w:cs="Calibri"/>
          <w:lang w:val="en-US"/>
        </w:rPr>
        <w:t>H</w:t>
      </w:r>
      <w:bookmarkStart w:id="59" w:name="__Fieldmark__220_351641362"/>
      <w:r>
        <w:rPr>
          <w:rFonts w:cs="Calibri"/>
          <w:lang w:val="en-US"/>
        </w:rPr>
        <w:t>u</w:t>
      </w:r>
      <w:bookmarkStart w:id="60" w:name="__Fieldmark__174_1528461064"/>
      <w:r>
        <w:rPr>
          <w:rFonts w:cs="Calibri"/>
          <w:lang w:val="en-US"/>
        </w:rPr>
        <w:t>t</w:t>
      </w:r>
      <w:r>
        <w:fldChar w:fldCharType="begin"/>
      </w:r>
      <w:r>
        <w:instrText>ADDIN ZOTERO_ITEM CSL_CITATION {"citationID":"e3kZ9ANr","properties":{"formattedCitation":"(Huttenhower et al., 2012; Lozupone et al., 2012; Qin et al., 2010)","plainCitation":"(Huttenhower et al., 2012; Lozupone et al., 2012; Qin et al., 2010)"},"citationItems":[{"id":1240,"uris":["http://zotero.org/users/local/mYa1v6Qc/items/HDDJAMGU"],"uri":["http://zotero.org/users/local/mYa1v6Qc/items/HDDJAMGU"],"itemData":{"id":1240,"type":"article-journal","title":"Structure, function and diversity of the healthy human microbiome","container-title":"Nature","page":"207-214","volume":"486","issue":"7402","source":"CrossRef","DOI":"10.1038/nature11234","ISSN":"0028-0836, 1476-4687","author":[{"family":"Huttenhower","given":"Curtis"},{"family":"Gevers","given":"Dirk"},{"family":"Knight","given":"Rob"},{"family":"Abubucker","given":"Sahar"},{"family":"Badger","given":"Jonathan H."},{"family":"Chinwalla","given":"Asif T."},{"family":"Creasy","given":"Heather H."},{"family":"Earl","given":"Ashlee M."},{"family":"FitzGerald","given":"Michael G."},{"family":"Fulton","given":"Robert S."},{"family":"Giglio","given":"Michelle G."},{"family":"Hallsworth-Pepin","given":"Kymberlie"},{"family":"Lobos","given":"Elizabeth A."},{"family":"Madupu","given":"Ramana"},{"family":"Magrini","given":"Vincent"},{"family":"Martin","given":"John C."},{"family":"Mitreva","given":"Makedonka"},{"family":"Muzny","given":"Donna M."},{"family":"Sodergren","given":"Erica J."},{"family":"Versalovic","given":"James"},{"family":"Wollam","given":"Aye M."},{"family":"Worley","given":"Kim C."},{"family":"Wortman","given":"Jennifer R."},{"family":"Young","given":"Sarah K."},{"family":"Zeng","given":"Qiandong"},{"family":"Aagaard","given":"Kjersti M."},{"family":"Abolude","given":"Olukemi O."},{"family":"Allen-Vercoe","given":"Emma"},{"family":"Alm","given":"Eric J."},{"family":"Alvarado","given":"Lucia"},{"family":"Andersen","given":"Gary L."},{"family":"Anderson","given":"Scott"},{"family":"Appelbaum","given":"Elizabeth"},{"family":"Arachchi","given":"Harindra M."},{"family":"Armitage","given":"Gary"},{"family":"Arze","given":"Cesar A."},{"family":"Ayvaz","given":"Tulin"},{"family":"Baker","given":"Carl C."},{"family":"Begg","given":"Lisa"},{"family":"Belachew","given":"Tsegahiwot"},{"family":"Bhonagiri","given":"Veena"},{"family":"Bihan","given":"Monika"},{"family":"Blaser","given":"Martin J."},{"family":"Bloom","given":"Toby"},{"family":"Bonazzi","given":"Vivien"},{"family":"Paul Brooks","given":"J."},{"family":"Buck","given":"Gregory A."},{"family":"Buhay","given":"Christian J."},{"family":"Busam","given":"Dana A."},{"family":"Campbell","given":"Joseph L."},{"family":"Canon","given":"Shane R."},{"family":"Cantarel","given":"Brandi L."},{"family":"Chain","given":"Patrick S. G."},{"family":"Chen","given":"I-Min A."},{"family":"Chen","given":"Lei"},{"family":"Chhibba","given":"Shaila"},{"family":"Chu","given":"Ken"},{"family":"Ciulla","given":"Dawn M."},{"family":"Clemente","given":"Jose C."},{"family":"Clifton","given":"Sandra W."},{"family":"Conlan","given":"Sean"},{"family":"Crabtree","given":"Jonathan"},{"family":"Cutting","given":"Mary A."},{"family":"Davidovics","given":"Noam J."},{"family":"Davis","given":"Catherine C."},{"family":"DeSantis","given":"Todd Z."},{"family":"Deal","given":"Carolyn"},{"family":"Delehaunty","given":"Kimberley D."},{"family":"Dewhirst","given":"Floyd E."},{"family":"Deych","given":"Elena"},{"family":"Ding","given":"Yan"},{"family":"Dooling","given":"David J."},{"family":"Dugan","given":"Shannon P."},{"family":"Michael Dunne","given":"Wm"},{"family":"Scott Durkin","given":"A."},{"family":"Edgar","given":"Robert C."},{"family":"Erlich","given":"Rachel L."},{"family":"Farmer","given":"Candace N."},{"family":"Farrell","given":"Ruth M."},{"family":"Faust","given":"Karoline"},{"family":"Feldgarden","given":"Michael"},{"family":"Felix","given":"Victor M."},{"family":"Fisher","given":"Sheila"},{"family":"Fodor","given":"Anthony A."},{"family":"Forney","given":"Larry J."},{"family":"Foster","given":"Leslie"},{"family":"Di Francesco","given":"Valentina"},{"family":"Friedman","given":"Jonathan"},{"family":"Friedrich","given":"Dennis C."},{"family":"Fronick","given":"Catrina C."},{"family":"Fulton","given":"Lucinda L."},{"family":"Gao","given":"Hongyu"},{"family":"Garcia","given":"Nathalia"},{"family":"Giannoukos","given":"Georgia"},{"family":"Giblin","given":"Christina"},{"family":"Giovanni","given":"Maria Y."},{"family":"Goldberg","given":"Jonathan M."},{"family":"Goll","given":"Johannes"},{"family":"Gonzalez","given":"Antonio"},{"family":"Griggs","given":"Allison"},{"family":"Gujja","given":"Sharvari"},{"family":"Kinder Haake","given":"Susan"},{"family":"Haas","given":"Brian J."},{"family":"Hamilton","given":"Holli A."},{"family":"Harris","given":"Emily L."},{"family":"Hepburn","given":"Theresa A."},{"family":"Herter","given":"Brandi"},{"family":"Hoffmann","given":"Diane E."},{"family":"Holder","given":"Michael E."},{"family":"Howarth","given":"Clinton"},{"family":"Huang","given":"Katherine H."},{"family":"Huse","given":"Susan M."},{"family":"Izard","given":"Jacques"},{"family":"Jansson","given":"Janet K."},{"family":"Jiang","given":"Huaiyang"},{"family":"Jordan","given":"Catherine"},{"family":"Joshi","given":"Vandita"},{"family":"Katancik","given":"James A."},{"family":"Keitel","given":"Wendy A."},{"family":"Kelley","given":"Scott T."},{"family":"Kells","given":"Cristyn"},{"family":"King","given":"Nicholas B."},{"family":"Knights","given":"Dan"},{"family":"Kong","given":"Heidi H."},{"family":"Koren","given":"Omry"},{"family":"Koren","given":"Sergey"},{"family":"Kota","given":"Karthik C."},{"family":"Kovar","given":"Christie L."},{"family":"Kyrpides","given":"Nikos C."},{"family":"La Rosa","given":"Patricio S."},{"family":"Lee","given":"Sandra L."},{"family":"Lemon","given":"Katherine P."},{"family":"Lennon","given":"Niall"},{"family":"Lewis","given":"Cecil M."},{"family":"Lewis","given":"Lora"},{"family":"Ley","given":"Ruth E."},{"family":"Li","given":"Kelvin"},{"family":"Liolios","given":"Konstantinos"},{"family":"Liu","given":"Bo"},{"family":"Liu","given":"Yue"},{"family":"Lo","given":"Chien-Chi"},{"family":"Lozupone","given":"Catherine A."},{"family":"Dwayne Lunsford","given":"R."},{"family":"Madden","given":"Tessa"},{"family":"Mahurkar","given":"Anup A."},{"family":"Mannon","given":"Peter J."},{"family":"Mardis","given":"Elaine R."},{"family":"Markowitz","given":"Victor M."},{"family":"Mavromatis","given":"Konstantinos"},{"family":"McCorrison","given":"Jamison M."},{"family":"McDonald","given":"Daniel"},{"family":"McEwen","given":"Jean"},{"family":"McGuire","given":"Amy L."},{"family":"McInnes","given":"Pamela"},{"family":"Mehta","given":"Teena"},{"family":"Mihindukulasuriya","given":"Kathie A."},{"family":"Miller","given":"Jason R."},{"family":"Minx","given":"Patrick J."},{"family":"Newsham","given":"Irene"},{"family":"Nusbaum","given":"Chad"},{"family":"O’Laughlin","given":"Michelle"},{"family":"Orvis","given":"Joshua"},{"family":"Pagani","given":"Ioanna"},{"family":"Palaniappan","given":"Krishna"},{"family":"Patel","given":"Shital M."},{"family":"Pearson","given":"Matthew"},{"family":"Peterson","given":"Jane"},{"family":"Podar","given":"Mircea"},{"family":"Pohl","given":"Craig"},{"family":"Pollard","given":"Katherine S."},{"family":"Pop","given":"Mihai"},{"family":"Priest","given":"Margaret E."},{"family":"Proctor","given":"Lita M."},{"family":"Qin","given":"Xiang"},{"family":"Raes","given":"Jeroen"},{"family":"Ravel","given":"Jacques"},{"family":"Reid","given":"Jeffrey G."},{"family":"Rho","given":"Mina"},{"family":"Rhodes","given":"Rosamond"},{"family":"Riehle","given":"Kevin P."},{"family":"Rivera","given":"Maria C."},{"family":"Rodriguez-Mueller","given":"Beltran"},{"family":"Rogers","given":"Yu-Hui"},{"family":"Ross","given":"Matthew C."},{"family":"Russ","given":"Carsten"},{"family":"Sanka","given":"Ravi K."},{"family":"Sankar","given":"Pamela"},{"family":"Fah Sathirapongsasuti","given":"J."},{"family":"Schloss","given":"Jeffery A."},{"family":"Schloss","given":"Patrick D."},{"family":"Schmidt","given":"Thomas M."},{"family":"Scholz","given":"Matthew"},{"family":"Schriml","given":"Lynn"},{"family":"Schubert","given":"Alyxandria M."},{"family":"Segata","given":"Nicola"},{"family":"Segre","given":"Julia A."},{"family":"Shannon","given":"William D."},{"family":"Sharp","given":"Richard R."},{"family":"Sharpton","given":"Thomas J."},{"family":"Shenoy","given":"Narmada"},{"family":"Sheth","given":"Nihar U."},{"family":"Simone","given":"Gina A."},{"family":"Singh","given":"Indresh"},{"family":"Smillie","given":"Christopher S."},{"family":"Sobel","given":"Jack D."},{"family":"Sommer","given":"Daniel D."},{"family":"Spicer","given":"Paul"},{"family":"Sutton","given":"Granger G."},{"family":"Sykes","given":"Sean M."},{"family":"Tabbaa","given":"Diana G."},{"family":"Thiagarajan","given":"Mathangi"},{"family":"Tomlinson","given":"Chad M."},{"family":"Torralba","given":"Manolito"},{"family":"Treangen","given":"Todd J."},{"family":"Truty","given":"Rebecca M."},{"family":"Vishnivetskaya","given":"Tatiana A."},{"family":"Walker","given":"Jason"},{"family":"Wang","given":"Lu"},{"family":"Wang","given":"Zhengyuan"},{"family":"Ward","given":"Doyle V."},{"family":"Warren","given":"Wesley"},{"family":"Watson","given":"Mark A."},{"family":"Wellington","given":"Christopher"},{"family":"Wetterstrand","given":"Kris A."},{"family":"White","given":"James R."},{"family":"Wilczek-Boney","given":"Katarzyna"},{"family":"Wu","given":"YuanQing"},{"family":"Wylie","given":"Kristine M."},{"family":"Wylie","given":"Todd"},{"family":"Yandava","given":"Chandri"},{"family":"Ye","given":"Liang"},{"family":"Ye","given":"Yuzhen"},{"family":"Yooseph","given":"Shibu"},{"family":"Youmans","given":"Bonnie P."},{"family":"Zhang","given":"Lan"},{"family":"Zhou","given":"Yanjiao"},{"family":"Zhu","given":"Yiming"},{"family":"Zoloth","given":"Laurie"},{"family":"Zucker","given":"Jeremy D."},{"family":"Birren","given":"Bruce W."},{"family":"Gibbs","given":"Richard A."},{"family":"Highlander","given":"Sarah K."},{"family":"Methé","given":"Barbara A."},{"family":"Nelson","given":"Karen E."},{"family":"Petrosino","given":"Joseph F."},{"family":"Weinstock","given":"George M."},{"family":"Wilson","given":"Richard K."},{"family":"White","given":"Owen"}],"issued":{"date-parts":[["2012",6,13]]}}},{"id":1253,"uris":["http://zotero.org/users/local/mYa1v6Qc/items/PXNJ6KZP"],"uri":["http://zotero.org/users/local/mYa1v6Qc/items/PXNJ6KZP"],"itemData":{"id":1253,"type":"article-journal","title":"Diversity, stability and resilience of the human gut microbiota","container-title":"Nature","page":"220-230","volume":"489","issue":"7415","source":"CrossRef","DOI":"10.1038/nature11550","ISSN":"0028-0836, 1476-4687","author":[{"family":"Lozupone","given":"Catherine A."},{"family":"Stombaugh","given":"Jesse I."},{"family":"Gordon","given":"Jeffrey I."},{"family":"Jansson","given":"Janet K."},{"family":"Knight","given":"Rob"}],"issued":{"date-parts":[["2012",9,12]]}}},{"id":324,"uris":["http://zotero.org/users/local/mYa1v6Qc/items/M7JPNVR4"],"uri":["http://zotero.org/users/local/mYa1v6Qc/items/M7JPNVR4"],"itemData":{"id":324,"type":"article-journal","title":"A human gut microbial gene catalogue established by metagenomic sequencing","container-title":"Nature","page":"59-65","volume":"464","issue":"7285","source":"CrossRef","DOI":"10.1038/nature08821","ISSN":"0028-0836, 1476-4687","author":[{"family":"Qin","given":"Junjie"},{"family":"Li","given":"Ruiqiang"},{"family":"Raes","given":"Jeroen"},{"family":"Arumugam","given":"Manimozhiyan"},{"family":"Burgdorf","given":"Kristoffer Solvsten"},{"family":"Manichanh","given":"Chaysavanh"},{"family":"Nielsen","given":"Trine"},{"family":"Pons","given":"Nicolas"},{"family":"Levenez","given":"Florence"},{"family":"Yamada","given":"Takuji"},{"family":"Mende","given":"Daniel R."},{"family":"Li","given":"Junhua"},{"family":"Xu","given":"Junming"},{"family":"Li","given":"Shaochuan"},{"family":"Li","given":"Dongfang"},{"family":"Cao","given":"Jianjun"},{"family":"Wang","given":"Bo"},{"family":"Liang","given":"Huiqing"},{"family":"Zheng","given":"Huisong"},{"family":"Xie","given":"Yinlong"},{"family":"Tap","given":"Julien"},{"family":"Lepage","given":"Patricia"},{"family":"Bertalan","given":"Marcelo"},{"family":"Batto","given":"Jean-Michel"},{"family":"Hansen","given":"Torben"},{"family":"Le Paslier","given":"Denis"},{"family":"Linneberg","given":"Allan"},{"family":"Nielsen","given":"H. Bjørn"},{"family":"Pelletier","given":"Eric"},{"family":"Renault","given":"Pierre"},{"family":"Sicheritz-Ponten","given":"Thomas"},{"family":"Turner","given":"Keith"},{"family":"Zhu","given":"Hongmei"},{"family":"Yu","given":"Chang"},{"family":"Li","given":"Shengting"},{"family":"Jian","given":"Min"},{"family":"Zhou","given":"Yan"},{"family":"Li","given":"Yingrui"},{"family":"Zhang","given":"Xiuqing"},{"family":"Li","given":"Songgang"},{"family":"Qin","given":"Nan"},{"family":"Yang","given":"Huanming"},{"family":"Wang","given":"Jian"},{"family":"Brunak","given":"Søren"},{"family":"Doré","given":"Joel"},{"family":"Guarner","given":"Francisco"},{"family":"Kristiansen","given":"Karsten"},{"family":"Pedersen","given":"Oluf"},{"family":"Parkhill","given":"Julian"},{"family":"Weissenbach","given":"Jean"},{"family":"Antolin","given":"Maria"},{"family":"Artiguenave","given":"François"},{"family":"Blottiere","given":"Hervé"},{"family":"Borruel","given":"Natalia"},{"family":"Bruls","given":"Thomas"},{"family":"Casellas","given":"Francesc"},{"family":"Chervaux","given":"Christian"},{"family":"Cultrone","given":"Antonella"},{"family":"Delorme","given":"Christine"},{"family":"Denariaz","given":"Gérard"},{"family":"Dervyn","given":"Rozenn"},{"family":"Forte","given":"Miguel"},{"family":"Friss","given":"Carsten"},{"family":"Guchte","given":"Maarten","non-dropping-particle":"van de"},{"family":"Guedon","given":"Eric"},{"family":"Haimet","given":"Florence"},{"family":"Jamet","given":"Alexandre"},{"family":"Juste","given":"Catherine"},{"family":"Kaci","given":"Ghalia"},{"family":"Kleerebezem","given":"Michiel"},{"family":"Knol","given":"Jan"},{"family":"Kristensen","given":"Michel"},{"family":"Layec","given":"Severine"},{"family":"Le Roux","given":"Karine"},{"family":"Leclerc","given":"Marion"},{"family":"Maguin","given":"Emmanuelle"},{"family":"Melo Minardi","given":"Raquel"},{"family":"Oozeer","given":"Raish"},{"family":"Rescigno","given":"Maria"},{"family":"Sanchez","given":"Nicolas"},{"family":"Tims","given":"Sebastian"},{"family":"Torrejon","given":"Toni"},{"family":"Varela","given":"Encarna"},{"family":"Vos","given":"Willem","non-dropping-particle":"de"},{"family":"Winogradsky","given":"Yohanan"},{"family":"Zoetendal","given":"Erwin"},{"family":"Bork","given":"Peer"},{"family":"Ehrlich","given":"S. Dusko"},{"family":"Wang","given":"Jun"}],"issued":{"date-parts":[["2010",3,4]]}}}],"schema":"https://github.com/citation-style-language/schema/raw/master/csl-citation.json"}</w:instrText>
      </w:r>
      <w:r>
        <w:fldChar w:fldCharType="separate"/>
      </w:r>
      <w:bookmarkStart w:id="61" w:name="__Fieldmark__307_669725301"/>
      <w:r>
        <w:rPr>
          <w:rFonts w:cs="Calibri"/>
          <w:lang w:val="en-US"/>
        </w:rPr>
        <w:t>t</w:t>
      </w:r>
      <w:bookmarkStart w:id="62" w:name="__Fieldmark__1200_161985363"/>
      <w:r>
        <w:rPr>
          <w:rFonts w:cs="Calibri"/>
          <w:lang w:val="en-US"/>
        </w:rPr>
        <w:t>enhower et al., 2012; Lozupone et al., 2012; Qin et al., 2010)</w:t>
      </w:r>
      <w:r>
        <w:rPr>
          <w:rFonts w:cs="Calibri"/>
          <w:lang w:val="en-US"/>
        </w:rPr>
      </w:r>
      <w:r>
        <w:fldChar w:fldCharType="end"/>
      </w:r>
      <w:bookmarkEnd w:id="58"/>
      <w:bookmarkEnd w:id="59"/>
      <w:bookmarkEnd w:id="60"/>
      <w:bookmarkEnd w:id="61"/>
      <w:bookmarkEnd w:id="62"/>
      <w:r>
        <w:rPr>
          <w:rFonts w:cs="Calibri"/>
          <w:lang w:val="en-US"/>
        </w:rPr>
        <w:t xml:space="preserve">. </w:t>
      </w:r>
      <w:r>
        <w:rPr>
          <w:lang w:val="en-US"/>
        </w:rPr>
        <w:t xml:space="preserve">Based on this, we </w:t>
      </w:r>
      <w:r>
        <w:rPr>
          <w:rFonts w:cs="Calibri"/>
          <w:lang w:val="en-US"/>
        </w:rPr>
        <w:t>combined a 16S rRNA survey of the IM containing gut microbiota with state-of-the-art computational biology</w:t>
      </w:r>
      <w:r>
        <w:rPr>
          <w:lang w:val="en-US"/>
        </w:rPr>
        <w:t xml:space="preserve"> </w:t>
      </w:r>
      <w:r>
        <w:rPr>
          <w:rFonts w:cs="Calibri"/>
          <w:lang w:val="en-US"/>
        </w:rPr>
        <w:t>approaches</w:t>
      </w:r>
      <w:r>
        <w:rPr>
          <w:lang w:val="en-US"/>
        </w:rPr>
        <w:t xml:space="preserve"> </w:t>
      </w:r>
      <w:r>
        <w:rPr>
          <w:rFonts w:cs="Calibri"/>
          <w:lang w:val="en-US"/>
        </w:rPr>
        <w:t xml:space="preserve">to investigate differences in the structure of fecal microbiota of individuals with AIH comparing to non-AIH hepatopathy controls as well as healthy individuals. </w:t>
      </w:r>
      <w:r>
        <w:rPr>
          <w:lang w:val="en-US"/>
        </w:rPr>
        <w:t>Furthermore, we measured established BT markers (</w:t>
      </w:r>
      <w:bookmarkStart w:id="63" w:name="__Fieldmark__477_186683166"/>
      <w:r>
        <w:rPr>
          <w:lang w:val="en-US"/>
        </w:rPr>
        <w:t>B</w:t>
      </w:r>
      <w:bookmarkStart w:id="64" w:name="__Fieldmark__238_351641362"/>
      <w:r>
        <w:rPr>
          <w:lang w:val="en-US"/>
        </w:rPr>
        <w:t>r</w:t>
      </w:r>
      <w:bookmarkStart w:id="65" w:name="__Fieldmark__188_1528461064"/>
      <w:r>
        <w:rPr>
          <w:lang w:val="en-US"/>
        </w:rPr>
        <w:t>e</w:t>
      </w:r>
      <w:r>
        <w:fldChar w:fldCharType="begin"/>
      </w:r>
      <w:r>
        <w:instrText>ADDIN ZOTERO_ITEM CSL_CITATION {"citationID":"OvFPhCYM","properties":{"formattedCitation":"(Brenchley and Douek, 2012; Koutsounas, 2015; Wang et al., 2015)","plainCitation":"(Brenchley and Douek, 2012; Koutsounas, 2015; Wang et al., 2015)"},"citationItems":[{"id":944,"uris":["http://zotero.org/users/local/mYa1v6Qc/items/UKXBWRQU"],"uri":["http://zotero.org/users/local/mYa1v6Qc/items/UKXBWRQU"],"itemData":{"id":944,"type":"article-journal","title":"Microbial Translocation Across the GI Tract &lt;sup&gt;*&lt;/sup&gt;","container-title":"Annual Review of Immunology","page":"149-173","volume":"30","issue":"1","source":"CrossRef","DOI":"10.1146/annurev-immunol-020711-075001","ISSN":"0732-0582, 1545-3278","language":"en","author":[{"family":"Brenchley","given":"Jason M."},{"family":"Douek","given":"Daniel C."}],"issued":{"date-parts":[["2012",4,23]]}},"label":"page"},{"id":761,"uris":["http://zotero.org/users/local/mYa1v6Qc/items/BV49J43V"],"uri":["http://zotero.org/users/local/mYa1v6Qc/items/BV49J43V"],"itemData":{"id":761,"type":"article-journal","title":"Markers of bacterial translocation in end-stage liver disease","container-title":"World Journal of Hepatology","page":"2264","volume":"7","issue":"20","source":"CrossRef","DOI":"10.4254/wjh.v7.i20.2264","ISSN":"1948-5182","language":"en","author":[{"family":"Koutsounas","given":"Ioannis"}],"issued":{"date-parts":[["2015"]]}}},{"id":943,"uris":["http://zotero.org/users/local/mYa1v6Qc/items/6BDU7JB8"],"uri":["http://zotero.org/users/local/mYa1v6Qc/items/6BDU7JB8"],"itemData":{"id":943,"type":"article-journal","title":"Methods to determine intestinal permeability and bacterial translocation during liver disease","container-title":"Journal of Immunological Methods","page":"44-53","volume":"421","source":"CrossRef","DOI":"10.1016/j.jim.2014.12.015","ISSN":"00221759","language":"en","author":[{"family":"Wang","given":"Lirui"},{"family":"Llorente","given":"Cristina"},{"family":"Hartmann","given":"Phillipp"},{"family":"Yang","given":"An-Ming"},{"family":"Chen","given":"Peng"},{"family":"Schnabl","given":"Bernd"}],"issued":{"date-parts":[["2015",6]]}},"label":"page"}],"schema":"https://github.com/citation-style-language/schema/raw/master/csl-citation.json"}</w:instrText>
      </w:r>
      <w:r>
        <w:fldChar w:fldCharType="separate"/>
      </w:r>
      <w:bookmarkStart w:id="66" w:name="__Fieldmark__330_669725301"/>
      <w:r>
        <w:rPr>
          <w:lang w:val="en-US"/>
        </w:rPr>
        <w:t>n</w:t>
      </w:r>
      <w:bookmarkStart w:id="67" w:name="__Fieldmark__1239_161985363"/>
      <w:r>
        <w:rPr>
          <w:lang w:val="en-US"/>
        </w:rPr>
        <w:t>chley and Douek, 2012; Koutsounas, 2015; Wang et al., 2015)</w:t>
      </w:r>
      <w:r>
        <w:rPr>
          <w:lang w:val="en-US"/>
        </w:rPr>
      </w:r>
      <w:r>
        <w:fldChar w:fldCharType="end"/>
      </w:r>
      <w:bookmarkEnd w:id="63"/>
      <w:bookmarkEnd w:id="64"/>
      <w:bookmarkEnd w:id="65"/>
      <w:bookmarkEnd w:id="66"/>
      <w:bookmarkEnd w:id="67"/>
      <w:r>
        <w:rPr>
          <w:lang w:val="en-US"/>
        </w:rPr>
        <w:t xml:space="preserve"> and tried to link these data with the information of the IM. </w:t>
      </w:r>
    </w:p>
    <w:p>
      <w:pPr>
        <w:pStyle w:val="Normal"/>
        <w:spacing w:lineRule="auto" w:line="360"/>
        <w:jc w:val="both"/>
        <w:rPr/>
      </w:pPr>
      <w:ins w:id="10" w:author="Unknown Author" w:date="2017-08-09T11:04:00Z">
        <w:r>
          <w:rPr>
            <w:lang w:val="en-US"/>
          </w:rPr>
          <w:t>Finally</w:t>
        </w:r>
      </w:ins>
      <w:del w:id="11" w:author="Unknown Author" w:date="2017-08-09T11:04:00Z">
        <w:r>
          <w:rPr>
            <w:lang w:val="en-US"/>
          </w:rPr>
          <w:delText>At the end</w:delText>
        </w:r>
      </w:del>
      <w:r>
        <w:rPr>
          <w:lang w:val="en-US"/>
        </w:rPr>
        <w:t xml:space="preserve">, we </w:t>
      </w:r>
      <w:commentRangeStart w:id="3"/>
      <w:r>
        <w:rPr>
          <w:lang w:val="en-US"/>
        </w:rPr>
        <w:t>turned our data perspective</w:t>
      </w:r>
      <w:r>
        <w:rPr>
          <w:lang w:val="en-US"/>
        </w:rPr>
      </w:r>
      <w:commentRangeEnd w:id="3"/>
      <w:r>
        <w:commentReference w:id="3"/>
      </w:r>
      <w:r>
        <w:rPr>
          <w:lang w:val="en-US"/>
        </w:rPr>
        <w:t xml:space="preserve"> and looked at the found alterations in the context of LPTR as there is emerging data of relevant associations in this context </w:t>
      </w:r>
      <w:r>
        <w:fldChar w:fldCharType="begin"/>
      </w:r>
      <w:r>
        <w:instrText>ADDIN ZOTERO_ITEM CSL_CITATION {"citationID":"a6rajpielc","properties":{"formattedCitation":"(Heidrich et al., 2017; Loomba et al., 2017)","plainCitation":"(Heidrich et al., 2017; Loomba et al., 2017)"},"citationItems":[{"id":1412,"uris":["http://zotero.org/users/local/mYa1v6Qc/items/HR674IK2"],"uri":["http://zotero.org/users/local/mYa1v6Qc/items/HR674IK2"],"itemData":{"id":1412,"type":"article-journal","title":"Intestinal microbiota in patients with chronic hepatitis C with and without liver cirrhosis compared to healthy controls","container-title":"Liver International: Official Journal of the International Association for the Study of the Liver","source":"PubMed","abstract":"BACKGROUND AND AIMS: The importance of the intestinal microbiota for the onset and clinical course of many diseases, including liver diseases like non-alcoholic steatohepatitis and cirrhosis, is increasingly recognized. However, the role of intestinal microbiota in chronic HCV infection remains unclear.\nMETHODS: In a cross sectional approach the intestinal microbiota of 95 patients chronically infected with HCV (n=57 without cirrhosis [NO-CIR]; n=38 with cirrhosis [CIR]) and 50 healthy controls (HC) without documented liver diseases was analysed.\nRESULTS: Alpha diversity, measured by number of phylotypes (S) and Shannon diversity index (H'), decreased significantly from HC to NO-CIR to CIR. S and H' correlated negatively with liver elastography. Analysis of similarities (ANOSIM) revealed highly statistically significant differences in the microbial communities between HC, NO-CIR and CIR (R=0.090; p&lt;1.0*10(-6) ). Stratifying for HCV genotypes even increased the differences. Additionally, we observed distinct patterns in the relative abundance of genera being either positive or negative correlated with diseases status.\nCONCLUSIONS: This study shows that not only the stage of liver disease but also HCV infection is associated with a reduced alpha diversity and different microbial community patterns. These differences might be caused by direct interactions between HCV and the microbiota or indirect interactions facilitated by the immune system. This article is protected by copyright. All rights reserved.","DOI":"10.1111/liv.13485","ISSN":"1478-3231","note":"PMID: 28561276","journalAbbreviation":"Liver Int.","language":"eng","author":[{"family":"Heidrich","given":"Benjamin"},{"family":"Vital","given":"Marius"},{"family":"Plumeier","given":"Iris"},{"family":"Döscher","given":"Nico"},{"family":"Kahl","given":"Silke"},{"family":"Kirschner","given":"Janina"},{"family":"Ziegert","given":"Szilvia"},{"family":"Solbach","given":"Philipp"},{"family":"Lenzen","given":"Henrike"},{"family":"Potthoff","given":"Andrej"},{"family":"Manns","given":"Michael Peter"},{"family":"Wedemeyer","given":"Heiner"},{"family":"Pieper","given":"Dietmar Helmut"}],"issued":{"date-parts":[["2017",5,31]]}},"label":"page"},{"id":1414,"uris":["http://zotero.org/users/local/mYa1v6Qc/items/TFRBXB6V"],"uri":["http://zotero.org/users/local/mYa1v6Qc/items/TFRBXB6V"],"itemData":{"id":1414,"type":"article-journal","title":"Gut Microbiome-Based Metagenomic Signature for Non-invasive Detection of Advanced Fibrosis in Human Nonalcoholic Fatty Liver Disease","container-title":"Cell Metabolism","page":"1054-1062.e5","volume":"25","issue":"5","source":"PubMed","abstract":"The presence of advanced fibrosis in nonalcoholic fatty liver disease (NAFLD) is the most important predictor of liver mortality. There are limited data on the diagnostic accuracy of gut microbiota-derived signature for predicting the presence of advanced fibrosis. In this prospective study, we characterized the gut microbiome compositions using whole-genome shotgun sequencing of DNA extracted from stool samples. This study included 86 uniquely well-characterized patients with biopsy-proven NAFLD, of which 72 had mild/moderate (stage 0-2 fibrosis) NAFLD, and 14 had advanced fibrosis (stage 3 or 4 fibrosis). We identified a set of 40 features (p &lt; 0.006), which included 37 bacterial species that were used to construct a Random Forest classifier model to distinguish mild/moderate NAFLD from advanced fibrosis. The model had a robust diagnostic accuracy (AUC 0.936) for detecting advanced fibrosis. This study provides preliminary evidence for a fecal-microbiome-derived metagenomic signature to detect advanced fibrosis in NAFLD.","DOI":"10.1016/j.cmet.2017.04.001","ISSN":"1932-7420","note":"PMID: 28467925","journalAbbreviation":"Cell Metab.","language":"eng","author":[{"family":"Loomba","given":"Rohit"},{"family":"Seguritan","given":"Victor"},{"family":"Li","given":"Weizhong"},{"family":"Long","given":"Tao"},{"family":"Klitgord","given":"Niels"},{"family":"Bhatt","given":"Archana"},{"family":"Dulai","given":"Parambir Singh"},{"family":"Caussy","given":"Cyrielle"},{"family":"Bettencourt","given":"Richele"},{"family":"Highlander","given":"Sarah K."},{"family":"Jones","given":"Marcus B."},{"family":"Sirlin","given":"Claude B."},{"family":"Schnabl","given":"Bernd"},{"family":"Brinkac","given":"Lauren"},{"family":"Schork","given":"Nicholas"},{"family":"Chen","given":"Chi-Hua"},{"family":"Brenner","given":"David A."},{"family":"Biggs","given":"William"},{"family":"Yooseph","given":"Shibu"},{"family":"Venter","given":"J. Craig"},{"family":"Nelson","given":"Karen E."}],"issued":{"date-parts":[["2017",5,2]]}},"label":"page"}],"schema":"https://github.com/citation-style-language/schema/raw/master/csl-citation.json"}</w:instrText>
      </w:r>
      <w:r>
        <w:fldChar w:fldCharType="separate"/>
      </w:r>
      <w:bookmarkStart w:id="68" w:name="__Fieldmark__349_669725301"/>
      <w:r>
        <w:rPr>
          <w:lang w:val="en-US"/>
        </w:rPr>
        <w:t>(Heidrich et al., 2017; Loomba et al., 2017)</w:t>
      </w:r>
      <w:bookmarkStart w:id="69" w:name="__Fieldmark__1276_161985363"/>
      <w:bookmarkStart w:id="70" w:name="__Fieldmark__498_186683166"/>
      <w:bookmarkEnd w:id="69"/>
      <w:bookmarkEnd w:id="70"/>
      <w:r>
        <w:rPr>
          <w:lang w:val="en-US"/>
        </w:rPr>
      </w:r>
      <w:r>
        <w:fldChar w:fldCharType="end"/>
      </w:r>
      <w:bookmarkEnd w:id="68"/>
      <w:r>
        <w:rPr>
          <w:lang w:val="en-US"/>
        </w:rPr>
        <w:t>.</w:t>
      </w:r>
    </w:p>
    <w:p>
      <w:pPr>
        <w:pStyle w:val="Normal"/>
        <w:spacing w:lineRule="auto" w:line="360"/>
        <w:jc w:val="both"/>
        <w:rPr>
          <w:rFonts w:cs="Calibri"/>
          <w:lang w:val="en-US"/>
        </w:rPr>
      </w:pPr>
      <w:r>
        <w:rPr>
          <w:rFonts w:cs="Calibri"/>
          <w:lang w:val="en-US"/>
        </w:rPr>
      </w:r>
    </w:p>
    <w:p>
      <w:pPr>
        <w:pStyle w:val="Normal"/>
        <w:spacing w:lineRule="auto" w:line="360"/>
        <w:jc w:val="both"/>
        <w:rPr>
          <w:rFonts w:cs="Calibri"/>
          <w:lang w:val="en-US"/>
        </w:rPr>
      </w:pPr>
      <w:r>
        <w:rPr>
          <w:rFonts w:cs="Calibri"/>
          <w:lang w:val="en-US"/>
        </w:rPr>
      </w:r>
    </w:p>
    <w:p>
      <w:pPr>
        <w:pStyle w:val="Normal"/>
        <w:spacing w:lineRule="auto" w:line="360"/>
        <w:jc w:val="both"/>
        <w:rPr>
          <w:rFonts w:cs="Calibri"/>
          <w:lang w:val="en-US"/>
        </w:rPr>
      </w:pPr>
      <w:del w:id="12" w:author="Unknown Author" w:date="2017-08-09T11:03:00Z">
        <w:r>
          <w:rPr>
            <w:rFonts w:cs="Calibri"/>
            <w:lang w:val="en-US"/>
          </w:rPr>
          <w:delText xml:space="preserve"> </w:delText>
        </w:r>
      </w:del>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b/>
          <w:b/>
          <w:lang w:val="en-US"/>
        </w:rPr>
      </w:pPr>
      <w:r>
        <w:rPr>
          <w:b/>
          <w:lang w:val="en-US"/>
        </w:rPr>
        <w:t>MATERIAL AND METHODS</w:t>
      </w:r>
    </w:p>
    <w:p>
      <w:pPr>
        <w:pStyle w:val="Normal"/>
        <w:spacing w:lineRule="auto" w:line="360"/>
        <w:jc w:val="both"/>
        <w:rPr/>
      </w:pPr>
      <w:r>
        <w:rPr/>
        <w:commentReference w:id="4"/>
      </w:r>
    </w:p>
    <w:p>
      <w:pPr>
        <w:pStyle w:val="Normal"/>
        <w:spacing w:lineRule="auto" w:line="360"/>
        <w:jc w:val="both"/>
        <w:rPr>
          <w:u w:val="single"/>
          <w:lang w:val="en-US"/>
        </w:rPr>
      </w:pPr>
      <w:r>
        <w:rPr>
          <w:u w:val="single"/>
          <w:lang w:val="en-US"/>
        </w:rPr>
        <w:t>Study cohort and biomaterial sampling</w:t>
      </w:r>
      <w:del w:id="13" w:author="Unknown Author" w:date="2017-08-09T11:05:00Z">
        <w:r>
          <w:rPr>
            <w:u w:val="single"/>
            <w:lang w:val="en-US"/>
          </w:rPr>
          <w:delText>:</w:delText>
        </w:r>
      </w:del>
    </w:p>
    <w:p>
      <w:pPr>
        <w:pStyle w:val="Normal"/>
        <w:spacing w:lineRule="auto" w:line="360"/>
        <w:jc w:val="both"/>
        <w:rPr/>
      </w:pPr>
      <w:r>
        <w:rPr>
          <w:lang w:val="en-US"/>
        </w:rPr>
        <w:t>During their clinical stay or outpatient visits, a total of 58 individuals (healthy, n=19; AIH, n=16; and non-AIH hepatopathy controls, n=23; for detailed information see</w:t>
      </w:r>
      <w:r>
        <w:rPr>
          <w:b/>
          <w:lang w:val="en-US"/>
        </w:rPr>
        <w:t xml:space="preserve"> </w:t>
      </w:r>
      <w:r>
        <w:rPr>
          <w:b/>
          <w:i/>
          <w:lang w:val="en-US"/>
        </w:rPr>
        <w:t>Table 1</w:t>
      </w:r>
      <w:r>
        <w:rPr>
          <w:lang w:val="en-US"/>
        </w:rPr>
        <w:t>) were enrolled into this study. Written informed consent was collected of all participants upon enrollment. A detailed questionnaire regarding general clinical and especially specific IM relevant informations (e.g. body-mass-index (BMI) status of antibiotics age status of immuno-suppressive therapy, and proton-pump inhibitor (PPI) medication) was answered of the participants. Individuals who received antibiotics within at least 1 month before study enrollment were excluded.</w:t>
      </w:r>
    </w:p>
    <w:p>
      <w:pPr>
        <w:pStyle w:val="Normal"/>
        <w:spacing w:lineRule="auto" w:line="360"/>
        <w:jc w:val="both"/>
        <w:rPr/>
      </w:pPr>
      <w:r>
        <w:rPr>
          <w:lang w:val="en-US"/>
        </w:rPr>
        <w:t xml:space="preserve">The design and aim of this study was developed in accordance to and conforms the </w:t>
      </w:r>
      <w:r>
        <w:rPr>
          <w:i/>
          <w:lang w:val="en-US"/>
        </w:rPr>
        <w:t xml:space="preserve">Declaration of Helsinki </w:t>
      </w:r>
      <w:r>
        <w:rPr>
          <w:lang w:val="en-US"/>
        </w:rPr>
        <w:t>and has been approved by the local Ethic</w:t>
      </w:r>
      <w:commentRangeStart w:id="5"/>
      <w:r>
        <w:rPr>
          <w:lang w:val="en-US"/>
        </w:rPr>
        <w:t>´</w:t>
      </w:r>
      <w:r>
        <w:rPr>
          <w:lang w:val="en-US"/>
        </w:rPr>
      </w:r>
      <w:commentRangeEnd w:id="5"/>
      <w:r>
        <w:commentReference w:id="5"/>
      </w:r>
      <w:r>
        <w:rPr>
          <w:lang w:val="en-US"/>
        </w:rPr>
        <w:t>s Committee of the Medical Faculty, University Bonn, Germany (internal processing Nr.: 275/13) in front of enrollment.</w:t>
      </w:r>
    </w:p>
    <w:p>
      <w:pPr>
        <w:pStyle w:val="Normal"/>
        <w:spacing w:lineRule="auto" w:line="360"/>
        <w:jc w:val="both"/>
        <w:rPr>
          <w:lang w:val="en-US"/>
        </w:rPr>
      </w:pPr>
      <w:r>
        <w:rPr>
          <w:lang w:val="en-US"/>
        </w:rPr>
        <w:t>Of every study participant EDTA blood (for plasma) as well as one fresh fecal sample (max. 6h after defecation; storage at 4°C until freezing) were collected. Plasma (after centrifugation of EDTA blood) and fecal samples were portioned in sterile aliquots and immediately frozen at -80°C (both max. 6h after collection) until thawing only once before analysis.</w:t>
      </w:r>
    </w:p>
    <w:p>
      <w:pPr>
        <w:pStyle w:val="Normal"/>
        <w:spacing w:lineRule="auto" w:line="360"/>
        <w:jc w:val="both"/>
        <w:rPr>
          <w:lang w:val="en-US"/>
        </w:rPr>
      </w:pPr>
      <w:r>
        <w:rPr>
          <w:lang w:val="en-US"/>
        </w:rPr>
      </w:r>
    </w:p>
    <w:p>
      <w:pPr>
        <w:pStyle w:val="Normal"/>
        <w:spacing w:lineRule="auto" w:line="360"/>
        <w:jc w:val="both"/>
        <w:rPr/>
      </w:pPr>
      <w:r>
        <w:rPr>
          <w:u w:val="single"/>
          <w:lang w:val="en-US"/>
        </w:rPr>
        <w:t>Evaluation of liver parenchymatous tissue remodeling</w:t>
      </w:r>
      <w:del w:id="14" w:author="Unknown Author" w:date="2017-08-09T11:05:00Z">
        <w:r>
          <w:rPr>
            <w:u w:val="single"/>
            <w:lang w:val="en-US"/>
          </w:rPr>
          <w:delText>:</w:delText>
        </w:r>
      </w:del>
      <w:r>
        <w:rPr>
          <w:u w:val="single"/>
          <w:lang w:val="en-US"/>
        </w:rPr>
        <w:commentReference w:id="6"/>
      </w:r>
    </w:p>
    <w:p>
      <w:pPr>
        <w:pStyle w:val="Normal"/>
        <w:spacing w:lineRule="auto" w:line="360"/>
        <w:jc w:val="both"/>
        <w:rPr>
          <w:lang w:val="en-US"/>
          <w:del w:id="15" w:author="Unknown Author" w:date="2017-08-09T11:02:00Z"/>
        </w:rPr>
      </w:pPr>
      <w:r>
        <w:rPr>
          <w:lang w:val="en-US"/>
        </w:rPr>
        <w:t>The extent of LPTR was carefully assessed based on histological findings, measurements of tissue stiffness (FibroScan® method (C</w:t>
      </w:r>
      <w:bookmarkStart w:id="71" w:name="__Fieldmark__523_186683166"/>
      <w:r>
        <w:rPr>
          <w:lang w:val="en-US"/>
        </w:rPr>
        <w:t>a</w:t>
      </w:r>
      <w:bookmarkStart w:id="72" w:name="__Fieldmark__263_351641362"/>
      <w:r>
        <w:rPr>
          <w:lang w:val="en-US"/>
        </w:rPr>
        <w:t>s</w:t>
      </w:r>
      <w:bookmarkStart w:id="73" w:name="__Fieldmark__209_1528461064"/>
      <w:r>
        <w:rPr>
          <w:lang w:val="en-US"/>
        </w:rPr>
        <w:t>t</w:t>
      </w:r>
      <w:r>
        <w:fldChar w:fldCharType="begin"/>
      </w:r>
      <w:r>
        <w:instrText>ADDIN ZOTERO_ITEM CSL_CITATION {"citationID":"122reca3vj","properties":{"formattedCitation":"(Castera et al., 2008)","plainCitation":"(Castera et al., 2008)"},"citationItems":[{"id":1307,"uris":["http://zotero.org/users/local/mYa1v6Qc/items/MCVHE9HQ"],"uri":["http://zotero.org/users/local/mYa1v6Qc/items/MCVHE9HQ"],"itemData":{"id":1307,"type":"article-journal","title":"Non-invasive evaluation of liver fibrosis using transient elastography","container-title":"Journal of Hepatology","page":"835-847","volume":"48","issue":"5","source":"PubMed","abstract":"Transient elastography (TE, FibroScan) is a novel non-invasive method that has been proposed for the assessment of hepatic fibrosis in patients with chronic liver diseases, by measuring liver stiffness. TE is a rapid and user-friendly technique that can be easily performed at the bedside or in the outpatient clinic with immediate results and good reproducibility. Limitations include failure in around 5% of cases, mainly in obese patients. So far, TE has been mostly validated in chronic hepatitis C, with diagnostic performance equivalent to that of serum markers for the diagnosis of significant fibrosis. Combining TE with serum markers increases diagnostic accuracy and as a result, liver biopsy could be avoided for initial assessment in most patients with chronic hepatitis C. This strategy warrants further evaluation in other aetiological types of chronic liver diseases. TE appears to be an excellent tool for early detection of cirrhosis and may have prognostic value in this setting. As TE has excellent patient acceptance it could be useful for monitoring fibrosis progression and regression in the individual case, but more data are awaited for this application. Guidelines are needed for the use of TE in clinical practice.","DOI":"10.1016/j.jhep.2008.02.008","ISSN":"0168-8278","note":"PMID: 18334275","journalAbbreviation":"J. Hepatol.","language":"eng","author":[{"family":"Castera","given":"Laurent"},{"family":"Forns","given":"Xavier"},{"family":"Alberti","given":"Alfredo"}],"issued":{"date-parts":[["2008",5]]}}}],"schema":"https://github.com/citation-style-language/schema/raw/master/csl-citation.json"}</w:instrText>
      </w:r>
      <w:r>
        <w:fldChar w:fldCharType="separate"/>
      </w:r>
      <w:bookmarkStart w:id="74" w:name="__Fieldmark__389_669725301"/>
      <w:r>
        <w:rPr>
          <w:lang w:val="en-US"/>
        </w:rPr>
        <w:t>e</w:t>
      </w:r>
      <w:bookmarkStart w:id="75" w:name="__Fieldmark__1407_161985363"/>
      <w:r>
        <w:rPr>
          <w:lang w:val="en-US"/>
        </w:rPr>
        <w:t>ra et al., 2008)</w:t>
      </w:r>
      <w:r>
        <w:rPr>
          <w:lang w:val="en-US"/>
        </w:rPr>
      </w:r>
      <w:r>
        <w:fldChar w:fldCharType="end"/>
      </w:r>
      <w:bookmarkEnd w:id="71"/>
      <w:bookmarkEnd w:id="72"/>
      <w:bookmarkEnd w:id="73"/>
      <w:bookmarkEnd w:id="74"/>
      <w:bookmarkEnd w:id="75"/>
      <w:r>
        <w:rPr>
          <w:b/>
          <w:i/>
          <w:lang w:val="en-US"/>
        </w:rPr>
        <w:t xml:space="preserve"> </w:t>
      </w:r>
      <w:r>
        <w:rPr>
          <w:lang w:val="en-US"/>
        </w:rPr>
        <w:t>and/or shear-wave elastography), radiological imaging results (sonography, computer and magnetic resonance tomography), and clinical findings (e.g. classical esophageal varices indicating existing liver cirrhosis) – weighting of data significance was applied in the foregoing order as well as referring data were available for each individual case. Four different grades were classified: (i) healthy; hepatopathy (ii) without LPTR, (iii) with related liver fibrosis and (iv) with related liver cirrhosis.</w:t>
      </w:r>
    </w:p>
    <w:p>
      <w:pPr>
        <w:pStyle w:val="Normal"/>
        <w:spacing w:lineRule="auto" w:line="360"/>
        <w:jc w:val="both"/>
        <w:rPr>
          <w:lang w:val="en-US"/>
        </w:rPr>
      </w:pPr>
      <w:r>
        <w:rPr/>
      </w:r>
    </w:p>
    <w:p>
      <w:pPr>
        <w:pStyle w:val="Normal"/>
        <w:spacing w:lineRule="auto" w:line="360"/>
        <w:jc w:val="both"/>
        <w:rPr>
          <w:u w:val="single"/>
          <w:lang w:val="en-US"/>
        </w:rPr>
      </w:pPr>
      <w:r>
        <w:rPr>
          <w:u w:val="single"/>
          <w:lang w:val="en-US"/>
        </w:rPr>
        <w:t>Measuring bacterial translocation markers</w:t>
      </w:r>
      <w:del w:id="16" w:author="Unknown Author" w:date="2017-08-09T11:05:00Z">
        <w:r>
          <w:rPr>
            <w:u w:val="single"/>
            <w:lang w:val="en-US"/>
          </w:rPr>
          <w:delText>:</w:delText>
        </w:r>
      </w:del>
    </w:p>
    <w:p>
      <w:pPr>
        <w:pStyle w:val="Normal"/>
        <w:spacing w:lineRule="auto" w:line="360"/>
        <w:jc w:val="both"/>
        <w:rPr>
          <w:lang w:val="en-US"/>
          <w:del w:id="17" w:author="Unknown Author" w:date="2017-08-09T11:02:00Z"/>
        </w:rPr>
      </w:pPr>
      <w:r>
        <w:rPr>
          <w:lang w:val="en-US"/>
        </w:rPr>
        <w:t>Intestinal fatty acid binding protein (i-FABP), LPS-binding protein (LBP) and soluble CD14 (sCD14) were measured using commercially available ELISA-kits detecting the referring human isotypes (Hycult Biotech, Plymouth Meeting, USA). All assays were performed with plasma samples following the manufacturer´s protocol.</w:t>
      </w:r>
    </w:p>
    <w:p>
      <w:pPr>
        <w:pStyle w:val="Normal"/>
        <w:spacing w:lineRule="auto" w:line="360"/>
        <w:jc w:val="both"/>
        <w:rPr>
          <w:lang w:val="en-US"/>
        </w:rPr>
      </w:pPr>
      <w:r>
        <w:rPr/>
      </w:r>
    </w:p>
    <w:p>
      <w:pPr>
        <w:pStyle w:val="Normal"/>
        <w:spacing w:lineRule="auto" w:line="360"/>
        <w:jc w:val="both"/>
        <w:rPr>
          <w:u w:val="single"/>
          <w:lang w:val="en-US"/>
        </w:rPr>
      </w:pPr>
      <w:r>
        <w:rPr>
          <w:u w:val="single"/>
          <w:lang w:val="en-US"/>
        </w:rPr>
        <w:t>Fecal sample processing and gDNA extraction</w:t>
      </w:r>
      <w:del w:id="18" w:author="Unknown Author" w:date="2017-08-09T11:05:00Z">
        <w:r>
          <w:rPr>
            <w:u w:val="single"/>
            <w:lang w:val="en-US"/>
          </w:rPr>
          <w:delText>:</w:delText>
        </w:r>
      </w:del>
    </w:p>
    <w:p>
      <w:pPr>
        <w:pStyle w:val="Normal"/>
        <w:spacing w:lineRule="auto" w:line="360"/>
        <w:jc w:val="both"/>
        <w:rPr>
          <w:lang w:val="en-US"/>
          <w:del w:id="19" w:author="Unknown Author" w:date="2017-08-09T11:02:00Z"/>
        </w:rPr>
      </w:pPr>
      <w:r>
        <w:rPr>
          <w:lang w:val="en-US"/>
        </w:rPr>
        <w:t xml:space="preserve">Fecal aliquots were carefully thawed on ice. Then a small amount of fecal material (~10-20mg) was transferred to a glass beads containing tube of the </w:t>
      </w:r>
      <w:r>
        <w:rPr>
          <w:i/>
          <w:lang w:val="en-US"/>
        </w:rPr>
        <w:t>tough micro-organism lysing VK05 Kit</w:t>
      </w:r>
      <w:r>
        <w:rPr>
          <w:lang w:val="en-US"/>
        </w:rPr>
        <w:t xml:space="preserve"> (Bertin Corp., Rockville, MD, USA) prefilled with sterile PBS (Thermo Fisher Scientific, Waltham, Massachusetts, USA). Taking into account the importance for reliable and stable detection of especially gram positive bacteria (</w:t>
      </w:r>
      <w:bookmarkStart w:id="76" w:name="__Fieldmark__557_186683166"/>
      <w:r>
        <w:rPr>
          <w:lang w:val="en-US"/>
        </w:rPr>
        <w:t>S</w:t>
      </w:r>
      <w:bookmarkStart w:id="77" w:name="__Fieldmark__282_351641362"/>
      <w:r>
        <w:rPr>
          <w:lang w:val="en-US"/>
        </w:rPr>
        <w:t>a</w:t>
      </w:r>
      <w:bookmarkStart w:id="78" w:name="__Fieldmark__224_1528461064"/>
      <w:r>
        <w:rPr>
          <w:lang w:val="en-US"/>
        </w:rPr>
        <w:t>n</w:t>
      </w:r>
      <w:r>
        <w:fldChar w:fldCharType="begin"/>
      </w:r>
      <w:r>
        <w:instrText>ADDIN ZOTERO_ITEM CSL_CITATION {"citationID":"lzf3I1Rj","properties":{"formattedCitation":"(Santiago et al., 2014)","plainCitation":"(Santiago et al., 2014)"},"citationItems":[{"id":1237,"uris":["http://zotero.org/users/local/mYa1v6Qc/items/R3QTE6MR"],"uri":["http://zotero.org/users/local/mYa1v6Qc/items/R3QTE6MR"],"itemData":{"id":1237,"type":"article-journal","title":"Processing faecal samples: a step forward for standards in microbial community analysis","container-title":"BMC microbiology","page":"1","volume":"14","issue":"1","source":"Google Scholar","shortTitle":"Processing faecal samples","author":[{"family":"Santiago","given":"Alba"},{"family":"Panda","given":"Suchita"},{"family":"Mengels","given":"Griet"},{"family":"Martinez","given":"Xavier"},{"family":"Azpiroz","given":"Fernando"},{"family":"Dore","given":"Joel"},{"family":"Guarner","given":"Francisco"},{"family":"Manichanh","given":"Chaysavanh"}],"issued":{"date-parts":[["2014"]]}}}],"schema":"https://github.com/citation-style-language/schema/raw/master/csl-citation.json"}</w:instrText>
      </w:r>
      <w:r>
        <w:fldChar w:fldCharType="separate"/>
      </w:r>
      <w:bookmarkStart w:id="79" w:name="__Fieldmark__415_669725301"/>
      <w:r>
        <w:rPr>
          <w:lang w:val="en-US"/>
        </w:rPr>
        <w:t>t</w:t>
      </w:r>
      <w:bookmarkStart w:id="80" w:name="__Fieldmark__1470_161985363"/>
      <w:r>
        <w:rPr>
          <w:lang w:val="en-US"/>
        </w:rPr>
        <w:t>iago et al., 2014)</w:t>
      </w:r>
      <w:r>
        <w:rPr>
          <w:lang w:val="en-US"/>
        </w:rPr>
      </w:r>
      <w:r>
        <w:fldChar w:fldCharType="end"/>
      </w:r>
      <w:bookmarkEnd w:id="76"/>
      <w:bookmarkEnd w:id="77"/>
      <w:bookmarkEnd w:id="78"/>
      <w:bookmarkEnd w:id="79"/>
      <w:bookmarkEnd w:id="80"/>
      <w:r>
        <w:rPr>
          <w:lang w:val="en-US"/>
        </w:rPr>
        <w:t xml:space="preserve">, mechanical bead beating was performed on a </w:t>
      </w:r>
      <w:r>
        <w:rPr>
          <w:i/>
          <w:lang w:val="en-US"/>
        </w:rPr>
        <w:t xml:space="preserve">Precellys 24 instrument </w:t>
      </w:r>
      <w:r>
        <w:rPr>
          <w:lang w:val="en-US"/>
        </w:rPr>
        <w:t xml:space="preserve">(Bertin Instruments, Montigny-le-Bretonneux, France) with a multi-step sequence: (i) 5000 oscillations/minute for 75 seconds; (ii) 90 seconds on ice; (iii) another 5000 oscillations/minute for 45 seconds with again following (iv) cooling on ice. Afterwards, RNAse A (Promega, Madison, Wisconsin, USA) was added in a concentration of 5µl/1000µl and after gentle vortexing RNA digestion took effect for 25 minutes at 37°C under strict protection of light. Genomic DNA (gDNA) extraction was performed using a bead-based technology. Therefore, 150µl of each processed sample was transferred to a ready-made cartridge of the </w:t>
      </w:r>
      <w:r>
        <w:rPr>
          <w:i/>
          <w:lang w:val="en-US"/>
        </w:rPr>
        <w:t>Maxwell® 16 Extraction Kit</w:t>
      </w:r>
      <w:r>
        <w:rPr>
          <w:lang w:val="en-US"/>
        </w:rPr>
        <w:t xml:space="preserve">; final extraction was performed on a </w:t>
      </w:r>
      <w:r>
        <w:rPr>
          <w:i/>
          <w:lang w:val="en-US"/>
        </w:rPr>
        <w:t>Maxwell® 16 instrument</w:t>
      </w:r>
      <w:r>
        <w:rPr>
          <w:lang w:val="en-US"/>
        </w:rPr>
        <w:t xml:space="preserve"> (both Promega, Madison, Wisconsin, USA). From the timepoint of sample insertion into the cartridge the extraction protocol was performed following the manufacturer´s instructions. Extracted gDNA was terminally diluted in sterile water (RNAse/DNAse free, part of the kit) and all samples were immediately stored at -20°C until forwarding and analysis.</w:t>
      </w:r>
    </w:p>
    <w:p>
      <w:pPr>
        <w:pStyle w:val="Normal"/>
        <w:spacing w:lineRule="auto" w:line="360"/>
        <w:jc w:val="both"/>
        <w:rPr>
          <w:lang w:val="en-US"/>
        </w:rPr>
      </w:pPr>
      <w:r>
        <w:rPr/>
      </w:r>
    </w:p>
    <w:p>
      <w:pPr>
        <w:pStyle w:val="Normal"/>
        <w:spacing w:lineRule="auto" w:line="360"/>
        <w:jc w:val="both"/>
        <w:rPr>
          <w:u w:val="single"/>
          <w:lang w:val="en-US"/>
        </w:rPr>
      </w:pPr>
      <w:r>
        <w:rPr>
          <w:u w:val="single"/>
          <w:lang w:val="en-US"/>
        </w:rPr>
        <w:t>16S rRNA Amplicon Seq (V4 region)</w:t>
      </w:r>
      <w:del w:id="20" w:author="Unknown Author" w:date="2017-08-09T11:05:00Z">
        <w:r>
          <w:rPr>
            <w:u w:val="single"/>
            <w:lang w:val="en-US"/>
          </w:rPr>
          <w:delText>:</w:delText>
        </w:r>
      </w:del>
    </w:p>
    <w:p>
      <w:pPr>
        <w:pStyle w:val="Normal"/>
        <w:spacing w:lineRule="auto" w:line="360"/>
        <w:jc w:val="both"/>
        <w:rPr>
          <w:lang w:val="en-US"/>
          <w:del w:id="21" w:author="Unknown Author" w:date="2017-08-09T11:02:00Z"/>
        </w:rPr>
      </w:pPr>
      <w:r>
        <w:rPr>
          <w:lang w:val="en-US"/>
        </w:rPr>
        <w:t>The 16S rRNA gene was amplified using uniquely barcoded primers flanking the V4 hypervariable regions (515f-806r, barcoded) with fused MiSeq adapters in a 25 μl PCR. We used 0.5μl of each forward and reverse primer (10 μM), 0.5 μl dNTPs (200 μM each), 0.25 μl Phusion Hot Start II High-Fidelity DNA Polymerase (0.5 Us), 5 μl of HF buffer (Thermo Fisher Scientific, Inc., Waltham, MA, USA) and 1 μl of undiluted DNA. PCRs were conducted with the following cycling conditions (94 °C—180s, 30 × [94 °C—60s, 50 °C—60s, 72 °C—105s], 72 °C—10 min) and checked on a Bioanalyzer 2100 High sensitivity chip. The concentration of the amplicons was measured with the Qubit dsDNA br Assay Kit (Life Technologies GmbH, Darmstadt, Germany). The samples were pooled into approximately equimolar subpools.  Sequencing was performed on the Illumina MiSeq platform (San Diego, CA, USA) with v3 chemistry (Paired end, 2x250 cycles).</w:t>
      </w:r>
    </w:p>
    <w:p>
      <w:pPr>
        <w:pStyle w:val="Normal"/>
        <w:spacing w:lineRule="auto" w:line="360"/>
        <w:jc w:val="both"/>
        <w:rPr>
          <w:lang w:val="en-US"/>
        </w:rPr>
      </w:pPr>
      <w:r>
        <w:rPr/>
      </w:r>
    </w:p>
    <w:p>
      <w:pPr>
        <w:pStyle w:val="Normal"/>
        <w:spacing w:lineRule="auto" w:line="360"/>
        <w:jc w:val="both"/>
        <w:rPr>
          <w:u w:val="single"/>
          <w:lang w:val="en-US"/>
        </w:rPr>
      </w:pPr>
      <w:r>
        <w:rPr>
          <w:u w:val="single"/>
          <w:lang w:val="en-US"/>
        </w:rPr>
        <w:t>Availability of data and material</w:t>
      </w:r>
      <w:del w:id="22" w:author="Unknown Author" w:date="2017-08-09T11:05:00Z">
        <w:r>
          <w:rPr>
            <w:u w:val="single"/>
            <w:lang w:val="en-US"/>
          </w:rPr>
          <w:delText>:</w:delText>
        </w:r>
      </w:del>
    </w:p>
    <w:p>
      <w:pPr>
        <w:pStyle w:val="Normal"/>
        <w:spacing w:lineRule="auto" w:line="360"/>
        <w:jc w:val="both"/>
        <w:rPr/>
      </w:pPr>
      <w:commentRangeStart w:id="7"/>
      <w:r>
        <w:rPr>
          <w:lang w:val="en-US"/>
        </w:rPr>
        <w:t>16S sequence data are submitted to the Sequence Read Archive (SRA) and have been assigned accession numbers SAMNXXXXX  through SAMNXXXXX (Bioproject PRJNAXXXXX).</w:t>
      </w:r>
      <w:commentRangeEnd w:id="7"/>
      <w:r>
        <w:commentReference w:id="7"/>
      </w:r>
      <w:r>
        <w:rPr>
          <w:lang w:val="en-US"/>
        </w:rPr>
      </w:r>
    </w:p>
    <w:p>
      <w:pPr>
        <w:pStyle w:val="Normal"/>
        <w:spacing w:lineRule="auto" w:line="360"/>
        <w:jc w:val="both"/>
        <w:rPr/>
      </w:pPr>
      <w:r>
        <w:rPr/>
      </w:r>
    </w:p>
    <w:p>
      <w:pPr>
        <w:pStyle w:val="Normal"/>
        <w:spacing w:lineRule="auto" w:line="360"/>
        <w:jc w:val="both"/>
        <w:rPr>
          <w:u w:val="single"/>
          <w:lang w:val="en-US"/>
        </w:rPr>
      </w:pPr>
      <w:r>
        <w:rPr>
          <w:u w:val="single"/>
          <w:lang w:val="en-US"/>
        </w:rPr>
        <w:t>16S data analysis</w:t>
      </w:r>
      <w:del w:id="23" w:author="Unknown Author" w:date="2017-08-09T11:05:00Z">
        <w:r>
          <w:rPr>
            <w:u w:val="single"/>
            <w:lang w:val="en-US"/>
          </w:rPr>
          <w:delText>:</w:delText>
        </w:r>
      </w:del>
    </w:p>
    <w:p>
      <w:pPr>
        <w:pStyle w:val="Normal"/>
        <w:spacing w:lineRule="auto" w:line="360"/>
        <w:jc w:val="both"/>
        <w:rPr>
          <w:lang w:val="en-US"/>
          <w:del w:id="24" w:author="Unknown Author" w:date="2017-08-09T11:02:00Z"/>
        </w:rPr>
      </w:pPr>
      <w:r>
        <w:rPr>
          <w:lang w:val="en-US"/>
        </w:rPr>
        <w:t>16S data analysis was done using a combination of QIIME 1.9.0 (</w:t>
      </w:r>
      <w:bookmarkStart w:id="81" w:name="__Fieldmark__598_186683166"/>
      <w:r>
        <w:rPr>
          <w:lang w:val="en-US"/>
        </w:rPr>
        <w:t>C</w:t>
      </w:r>
      <w:bookmarkStart w:id="82" w:name="__Fieldmark__309_351641362"/>
      <w:r>
        <w:rPr>
          <w:lang w:val="en-US"/>
        </w:rPr>
        <w:t>a</w:t>
      </w:r>
      <w:bookmarkStart w:id="83" w:name="__Fieldmark__247_1528461064"/>
      <w:r>
        <w:rPr>
          <w:lang w:val="en-US"/>
        </w:rPr>
        <w:t>p</w:t>
      </w:r>
      <w:r>
        <w:fldChar w:fldCharType="begin"/>
      </w:r>
      <w:r>
        <w:instrText>ADDIN ZOTERO_ITEM CSL_CITATION {"citationID":"a2lh13fb4k0","properties":{"formattedCitation":"(Caporaso et al., 2010a)","plainCitation":"(Caporaso et al., 2010a)"},"citationItems":[{"id":1358,"uris":["http://zotero.org/users/local/mYa1v6Qc/items/TZSPJBPC"],"uri":["http://zotero.org/users/local/mYa1v6Qc/items/TZSPJBPC"],"itemData":{"id":1358,"type":"article-journal","title":"QIIME allows analysis of high-throughput community sequencing data","container-title":"Nature Methods","page":"335-336","volume":"7","issue":"5","source":"PubMed","DOI":"10.1038/nmeth.f.303","ISSN":"1548-7105","note":"PMID: 20383131\nPMCID: PMC3156573","journalAbbreviation":"Nat. Methods","language":"eng","author":[{"family":"Caporaso","given":"J. Gregory"},{"family":"Kuczynski","given":"Justin"},{"family":"Stombaugh","given":"Jesse"},{"family":"Bittinger","given":"Kyle"},{"family":"Bushman","given":"Frederic D."},{"family":"Costello","given":"Elizabeth K."},{"family":"Fierer","given":"Noah"},{"family":"Peña","given":"Antonio Gonzalez"},{"family":"Goodrich","given":"Julia K."},{"family":"Gordon","given":"Jeffrey I."},{"family":"Huttley","given":"Gavin A."},{"family":"Kelley","given":"Scott T."},{"family":"Knights","given":"Dan"},{"family":"Koenig","given":"Jeremy E."},{"family":"Ley","given":"Ruth E."},{"family":"Lozupone","given":"Catherine A."},{"family":"McDonald","given":"Daniel"},{"family":"Muegge","given":"Brian D."},{"family":"Pirrung","given":"Meg"},{"family":"Reeder","given":"Jens"},{"family":"Sevinsky","given":"Joel R."},{"family":"Turnbaugh","given":"Peter J."},{"family":"Walters","given":"William A."},{"family":"Widmann","given":"Jeremy"},{"family":"Yatsunenko","given":"Tanya"},{"family":"Zaneveld","given":"Jesse"},{"family":"Knight","given":"Rob"}],"issued":{"date-parts":[["2010",5]]}}}],"schema":"https://github.com/citation-style-language/schema/raw/master/csl-citation.json"}</w:instrText>
      </w:r>
      <w:r>
        <w:fldChar w:fldCharType="separate"/>
      </w:r>
      <w:bookmarkStart w:id="84" w:name="__Fieldmark__450_669725301"/>
      <w:r>
        <w:rPr>
          <w:lang w:val="en-US"/>
        </w:rPr>
        <w:t>o</w:t>
      </w:r>
      <w:bookmarkStart w:id="85" w:name="__Fieldmark__1560_161985363"/>
      <w:r>
        <w:rPr>
          <w:lang w:val="en-US"/>
        </w:rPr>
        <w:t>raso et al., 2010a)</w:t>
      </w:r>
      <w:r>
        <w:rPr>
          <w:lang w:val="en-US"/>
        </w:rPr>
      </w:r>
      <w:r>
        <w:fldChar w:fldCharType="end"/>
      </w:r>
      <w:bookmarkEnd w:id="81"/>
      <w:bookmarkEnd w:id="82"/>
      <w:bookmarkEnd w:id="83"/>
      <w:bookmarkEnd w:id="84"/>
      <w:bookmarkEnd w:id="85"/>
      <w:r>
        <w:rPr>
          <w:lang w:val="en-US"/>
        </w:rPr>
        <w:t xml:space="preserve"> and 64-bit usearch version 8.0 (</w:t>
      </w:r>
      <w:bookmarkStart w:id="86" w:name="__Fieldmark__613_186683166"/>
      <w:r>
        <w:rPr>
          <w:lang w:val="en-US"/>
        </w:rPr>
        <w:t>E</w:t>
      </w:r>
      <w:bookmarkStart w:id="87" w:name="__Fieldmark__320_351641362"/>
      <w:r>
        <w:rPr>
          <w:lang w:val="en-US"/>
        </w:rPr>
        <w:t>d</w:t>
      </w:r>
      <w:bookmarkStart w:id="88" w:name="__Fieldmark__254_1528461064"/>
      <w:r>
        <w:rPr>
          <w:lang w:val="en-US"/>
        </w:rPr>
        <w:t>g</w:t>
      </w:r>
      <w:r>
        <w:fldChar w:fldCharType="begin"/>
      </w:r>
      <w:r>
        <w:instrText>ADDIN ZOTERO_ITEM CSL_CITATION {"citationID":"a1c2tn3q8hu","properties":{"formattedCitation":"(Edgar, 2010)","plainCitation":"(Edgar, 2010)"},"citationItems":[{"id":1364,"uris":["http://zotero.org/users/local/mYa1v6Qc/items/CF829IX4"],"uri":["http://zotero.org/users/local/mYa1v6Qc/items/CF829IX4"],"itemData":{"id":1364,"type":"article-journal","title":"Search and clustering orders of magnitude faster than BLAST","container-title":"Bioinformatics (Oxford, England)","page":"2460-2461","volume":"26","issue":"19","source":"PubMed","abstract":"MOTIVATION: Biological sequence data is accumulating rapidly, motivating the development of improved high-throughput methods for sequence classification.\nRESULTS: UBLAST and USEARCH are new algorithms enabling sensitive local and global search of large sequence databases at exceptionally high speeds. They are often orders of magnitude faster than BLAST in practical applications, though sensitivity to distant protein relationships is lower. UCLUST is a new clustering method that exploits USEARCH to assign sequences to clusters. UCLUST offers several advantages over the widely used program CD-HIT, including higher speed, lower memory use, improved sensitivity, clustering at lower identities and classification of much larger datasets.\nAVAILABILITY: Binaries are available at no charge for non-commercial use at http://www.drive5.com/usearch.","DOI":"10.1093/bioinformatics/btq461","ISSN":"1367-4811","note":"PMID: 20709691","journalAbbreviation":"Bioinformatics","language":"eng","author":[{"family":"Edgar","given":"Robert C."}],"issued":{"date-parts":[["2010",10,1]]}}}],"schema":"https://github.com/citation-style-language/schema/raw/master/csl-citation.json"}</w:instrText>
      </w:r>
      <w:r>
        <w:fldChar w:fldCharType="separate"/>
      </w:r>
      <w:bookmarkStart w:id="89" w:name="__Fieldmark__466_669725301"/>
      <w:r>
        <w:rPr>
          <w:lang w:val="en-US"/>
        </w:rPr>
        <w:t>a</w:t>
      </w:r>
      <w:bookmarkStart w:id="90" w:name="__Fieldmark__1585_161985363"/>
      <w:r>
        <w:rPr>
          <w:lang w:val="en-US"/>
        </w:rPr>
        <w:t>r, 2010)</w:t>
      </w:r>
      <w:r>
        <w:rPr>
          <w:lang w:val="en-US"/>
        </w:rPr>
      </w:r>
      <w:r>
        <w:fldChar w:fldCharType="end"/>
      </w:r>
      <w:bookmarkEnd w:id="86"/>
      <w:bookmarkEnd w:id="87"/>
      <w:bookmarkEnd w:id="88"/>
      <w:bookmarkEnd w:id="89"/>
      <w:bookmarkEnd w:id="90"/>
      <w:r>
        <w:rPr>
          <w:lang w:val="en-US"/>
        </w:rPr>
        <w:t>. After removal of barcode and primer sequences, reads were truncated to a length of 290bp, and only reads with a quality score Q above 15 and no ambiguous bases were retained for the analysis. 16S rRNA gene sequence reads were subjected to demultiplexing, quality filtering using QIIME. Dereplication was done using usearch. De novo OTU identification and chimera detection was done on the remaining 6.705.959 reads using OUT clustering algorithm of UPARSE (</w:t>
      </w:r>
      <w:bookmarkStart w:id="91" w:name="__Fieldmark__630_186683166"/>
      <w:r>
        <w:rPr>
          <w:lang w:val="en-US"/>
        </w:rPr>
        <w:t>E</w:t>
      </w:r>
      <w:bookmarkStart w:id="92" w:name="__Fieldmark__331_351641362"/>
      <w:r>
        <w:rPr>
          <w:lang w:val="en-US"/>
        </w:rPr>
        <w:t>d</w:t>
      </w:r>
      <w:bookmarkStart w:id="93" w:name="__Fieldmark__261_1528461064"/>
      <w:r>
        <w:rPr>
          <w:lang w:val="en-US"/>
        </w:rPr>
        <w:t>g</w:t>
      </w:r>
      <w:r>
        <w:fldChar w:fldCharType="begin"/>
      </w:r>
      <w:r>
        <w:instrText>ADDIN ZOTERO_ITEM CSL_CITATION {"citationID":"a1kdkpi7b6a","properties":{"formattedCitation":"(Edgar, 2013)","plainCitation":"(Edgar, 2013)"},"citationItems":[{"id":1360,"uris":["http://zotero.org/users/local/mYa1v6Qc/items/KBF9UTPD"],"uri":["http://zotero.org/users/local/mYa1v6Qc/items/KBF9UTPD"],"itemData":{"id":1360,"type":"article-journal","title":"UPARSE: highly accurate OTU sequences from microbial amplicon reads","container-title":"Nature Methods","page":"996-998","volume":"10","issue":"10","source":"PubMed","abstract":"Amplified marker-gene sequences can be used to understand microbial community structure, but they suffer from a high level of sequencing and amplification artifacts. The UPARSE pipeline reports operational taxonomic unit (OTU) sequences with ≤1% incorrect bases in artificial microbial community tests, compared with &gt;3% incorrect bases commonly reported by other methods. The improved accuracy results in far fewer OTUs, consistently closer to the expected number of species in a community.","DOI":"10.1038/nmeth.2604","ISSN":"1548-7105","note":"PMID: 23955772","shortTitle":"UPARSE","journalAbbreviation":"Nat. Methods","language":"eng","author":[{"family":"Edgar","given":"Robert C."}],"issued":{"date-parts":[["2013",10]]}}}],"schema":"https://github.com/citation-style-language/schema/raw/master/csl-citation.json"}</w:instrText>
      </w:r>
      <w:r>
        <w:fldChar w:fldCharType="separate"/>
      </w:r>
      <w:bookmarkStart w:id="94" w:name="__Fieldmark__482_669725301"/>
      <w:r>
        <w:rPr>
          <w:lang w:val="en-US"/>
        </w:rPr>
        <w:t>a</w:t>
      </w:r>
      <w:bookmarkStart w:id="95" w:name="__Fieldmark__1613_161985363"/>
      <w:r>
        <w:rPr>
          <w:lang w:val="en-US"/>
        </w:rPr>
        <w:t>r, 2013)</w:t>
      </w:r>
      <w:r>
        <w:rPr>
          <w:lang w:val="en-US"/>
        </w:rPr>
      </w:r>
      <w:r>
        <w:fldChar w:fldCharType="end"/>
      </w:r>
      <w:bookmarkEnd w:id="91"/>
      <w:bookmarkEnd w:id="92"/>
      <w:bookmarkEnd w:id="93"/>
      <w:bookmarkEnd w:id="94"/>
      <w:bookmarkEnd w:id="95"/>
      <w:r>
        <w:rPr>
          <w:lang w:val="en-US"/>
        </w:rPr>
        <w:t xml:space="preserve"> with the ‘minsize’ option set to 2 to remove singletons. Furthermore, we use a reference based approach to remove singletons in usearch using Greengenes (GG) das reference database (version 13.8) (</w:t>
      </w:r>
      <w:bookmarkStart w:id="96" w:name="__Fieldmark__645_186683166"/>
      <w:r>
        <w:rPr>
          <w:lang w:val="en-US"/>
        </w:rPr>
        <w:t>D</w:t>
      </w:r>
      <w:bookmarkStart w:id="97" w:name="__Fieldmark__342_351641362"/>
      <w:r>
        <w:rPr>
          <w:lang w:val="en-US"/>
        </w:rPr>
        <w:t>e</w:t>
      </w:r>
      <w:bookmarkStart w:id="98" w:name="__Fieldmark__268_1528461064"/>
      <w:r>
        <w:rPr>
          <w:lang w:val="en-US"/>
        </w:rPr>
        <w:t>S</w:t>
      </w:r>
      <w:r>
        <w:fldChar w:fldCharType="begin"/>
      </w:r>
      <w:r>
        <w:instrText>ADDIN ZOTERO_ITEM CSL_CITATION {"citationID":"a31c2e9db8","properties":{"formattedCitation":"(DeSantis et al., 2006)","plainCitation":"(DeSantis et al., 2006)"},"citationItems":[{"id":1362,"uris":["http://zotero.org/users/local/mYa1v6Qc/items/4KRU8GQ8"],"uri":["http://zotero.org/users/local/mYa1v6Qc/items/4KRU8GQ8"],"itemData":{"id":1362,"type":"article-journal","title":"Greengenes, a chimera-checked 16S rRNA gene database and workbench compatible with ARB","container-title":"Applied and Environmental Microbiology","page":"5069-5072","volume":"72","issue":"7","source":"PubMed","abstract":"A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Bacteria.","DOI":"10.1128/AEM.03006-05","ISSN":"0099-2240","note":"PMID: 16820507\nPMCID: PMC1489311","journalAbbreviation":"Appl. Environ. Microbiol.","language":"eng","author":[{"family":"DeSantis","given":"T. Z."},{"family":"Hugenholtz","given":"P."},{"family":"Larsen","given":"N."},{"family":"Rojas","given":"M."},{"family":"Brodie","given":"E. L."},{"family":"Keller","given":"K."},{"family":"Huber","given":"T."},{"family":"Dalevi","given":"D."},{"family":"Hu","given":"P."},{"family":"Andersen","given":"G. L."}],"issued":{"date-parts":[["2006",7]]}}}],"schema":"https://github.com/citation-style-language/schema/raw/master/csl-citation.json"}</w:instrText>
      </w:r>
      <w:r>
        <w:fldChar w:fldCharType="separate"/>
      </w:r>
      <w:bookmarkStart w:id="99" w:name="__Fieldmark__498_669725301"/>
      <w:r>
        <w:rPr>
          <w:lang w:val="en-US"/>
        </w:rPr>
        <w:t>a</w:t>
      </w:r>
      <w:bookmarkStart w:id="100" w:name="__Fieldmark__1638_161985363"/>
      <w:r>
        <w:rPr>
          <w:lang w:val="en-US"/>
        </w:rPr>
        <w:t>ntis et al., 2006)</w:t>
      </w:r>
      <w:r>
        <w:rPr>
          <w:lang w:val="en-US"/>
        </w:rPr>
      </w:r>
      <w:r>
        <w:fldChar w:fldCharType="end"/>
      </w:r>
      <w:bookmarkEnd w:id="96"/>
      <w:bookmarkEnd w:id="97"/>
      <w:bookmarkEnd w:id="98"/>
      <w:bookmarkEnd w:id="99"/>
      <w:bookmarkEnd w:id="100"/>
      <w:r>
        <w:rPr>
          <w:lang w:val="en-US"/>
        </w:rPr>
        <w:t xml:space="preserve"> clustered at 97% identity with parameters ‘strand plus’. OTU were renamed and reads were mapped back to OTUs to generate the OTU table with usearch8 with ‘-strand plus’ and ‘-id 0.97’ as options followed by a modified version of uc2otutab.py from drive5. We used ‘biom convert’ script with parameters --table-type="OTU table" --to-json to generate a table in biom format. Finally, we assigned taxonomy using QIIME and the RDP classifier trained on GG clustered at 97% identity to obtain taxonomic classification of the representative sequences.</w:t>
      </w:r>
    </w:p>
    <w:p>
      <w:pPr>
        <w:pStyle w:val="Normal"/>
        <w:spacing w:lineRule="auto" w:line="360"/>
        <w:jc w:val="both"/>
        <w:rPr>
          <w:lang w:val="en-US"/>
        </w:rPr>
      </w:pPr>
      <w:r>
        <w:rPr/>
      </w:r>
    </w:p>
    <w:p>
      <w:pPr>
        <w:pStyle w:val="Normal"/>
        <w:spacing w:lineRule="auto" w:line="360"/>
        <w:jc w:val="both"/>
        <w:rPr>
          <w:u w:val="single"/>
          <w:lang w:val="en-US"/>
        </w:rPr>
      </w:pPr>
      <w:r>
        <w:rPr>
          <w:u w:val="single"/>
          <w:lang w:val="en-US"/>
        </w:rPr>
        <w:t>Diversity analysis</w:t>
      </w:r>
      <w:del w:id="25" w:author="Unknown Author" w:date="2017-08-09T11:05:00Z">
        <w:r>
          <w:rPr>
            <w:u w:val="single"/>
            <w:lang w:val="en-US"/>
          </w:rPr>
          <w:delText>:</w:delText>
        </w:r>
      </w:del>
    </w:p>
    <w:p>
      <w:pPr>
        <w:pStyle w:val="Normal"/>
        <w:spacing w:lineRule="auto" w:line="360"/>
        <w:jc w:val="both"/>
        <w:rPr>
          <w:highlight w:val="yellow"/>
          <w:lang w:val="en-US"/>
          <w:del w:id="26" w:author="Unknown Author" w:date="2017-08-09T11:02:00Z"/>
        </w:rPr>
      </w:pPr>
      <w:r>
        <w:rPr>
          <w:lang w:val="en-US"/>
        </w:rPr>
        <w:t>We aligned the representative OTU sequences using PyNAST (</w:t>
      </w:r>
      <w:bookmarkStart w:id="101" w:name="__Fieldmark__665_186683166"/>
      <w:r>
        <w:rPr>
          <w:lang w:val="en-US"/>
        </w:rPr>
        <w:t>C</w:t>
      </w:r>
      <w:bookmarkStart w:id="102" w:name="__Fieldmark__356_351641362"/>
      <w:r>
        <w:rPr>
          <w:lang w:val="en-US"/>
        </w:rPr>
        <w:t>a</w:t>
      </w:r>
      <w:bookmarkStart w:id="103" w:name="__Fieldmark__278_1528461064"/>
      <w:r>
        <w:rPr>
          <w:lang w:val="en-US"/>
        </w:rPr>
        <w:t>p</w:t>
      </w:r>
      <w:r>
        <w:fldChar w:fldCharType="begin"/>
      </w:r>
      <w:r>
        <w:instrText>ADDIN ZOTERO_ITEM CSL_CITATION {"citationID":"a1na5hcpm5t","properties":{"formattedCitation":"(Caporaso et al., 2010b)","plainCitation":"(Caporaso et al., 2010b)"},"citationItems":[{"id":1366,"uris":["http://zotero.org/users/local/mYa1v6Qc/items/EWZFREP6"],"uri":["http://zotero.org/users/local/mYa1v6Qc/items/EWZFREP6"],"itemData":{"id":1366,"type":"article-journal","title":"PyNAST: a flexible tool for aligning sequences to a template alignment","container-title":"Bioinformatics (Oxford, England)","page":"266-267","volume":"26","issue":"2","source":"PubMed","abstract":"MOTIVATION: The Nearest Alignment Space Termination (NAST) tool is commonly used in sequence-based microbial ecology community analysis, but due to the limited portability of the original implementation, it has not been as widely adopted as possible. Python Nearest Alignment Space Termination (PyNAST) is a complete reimplementation of NAST, which includes three convenient interfaces: a Mac OS X GUI, a command-line interface and a simple application programming interface (API).\nRESULTS: The availability of PyNAST will make the popular NAST algorithm more portable and thereby applicable to datasets orders of magnitude larger by allowing users to install PyNAST on their own hardware. Additionally because users can align to arbitrary template alignments, a feature not available via the original NAST web interface, the NAST algorithm will be readily applicable to novel tasks outside of microbial community analysis.\nAVAILABILITY: PyNAST is available at http://pynast.sourceforge.net.","DOI":"10.1093/bioinformatics/btp636","ISSN":"1367-4811","note":"PMID: 19914921\nPMCID: PMC2804299","shortTitle":"PyNAST","journalAbbreviation":"Bioinformatics","language":"eng","author":[{"family":"Caporaso","given":"J. Gregory"},{"family":"Bittinger","given":"Kyle"},{"family":"Bushman","given":"Frederic D."},{"family":"DeSantis","given":"Todd Z."},{"family":"Andersen","given":"Gary L."},{"family":"Knight","given":"Rob"}],"issued":{"date-parts":[["2010",1,15]]}}}],"schema":"https://github.com/citation-style-language/schema/raw/master/csl-citation.json"}</w:instrText>
      </w:r>
      <w:r>
        <w:fldChar w:fldCharType="separate"/>
      </w:r>
      <w:bookmarkStart w:id="104" w:name="__Fieldmark__518_669725301"/>
      <w:r>
        <w:rPr>
          <w:lang w:val="en-US"/>
        </w:rPr>
        <w:t>o</w:t>
      </w:r>
      <w:bookmarkStart w:id="105" w:name="__Fieldmark__1679_161985363"/>
      <w:r>
        <w:rPr>
          <w:lang w:val="en-US"/>
        </w:rPr>
        <w:t>raso et al., 2010b)</w:t>
      </w:r>
      <w:r>
        <w:rPr>
          <w:lang w:val="en-US"/>
        </w:rPr>
      </w:r>
      <w:r>
        <w:fldChar w:fldCharType="end"/>
      </w:r>
      <w:bookmarkEnd w:id="101"/>
      <w:bookmarkEnd w:id="102"/>
      <w:bookmarkEnd w:id="103"/>
      <w:bookmarkEnd w:id="104"/>
      <w:bookmarkEnd w:id="105"/>
      <w:r>
        <w:rPr>
          <w:lang w:val="en-US"/>
        </w:rPr>
        <w:t xml:space="preserve"> and generated a phylogenetic tree with QIIME. We used QIIME to determine the Shannon (OTU evenness) and the Chao1 (OTU richness) indices as well as the total number of observation on the OTU table. Statistical analysis (ANOVA) was performed in R using aov function and the TukeyHSD function to perform Tukey Honest Significant Differences. </w:t>
      </w:r>
      <w:r>
        <w:rPr>
          <w:highlight w:val="yellow"/>
          <w:lang w:val="en-US"/>
        </w:rPr>
        <w:t>All R scripts to reproduce figures are accessible at github.com/hzi-bifo/AIH_metagenome.</w:t>
      </w:r>
    </w:p>
    <w:p>
      <w:pPr>
        <w:pStyle w:val="Normal"/>
        <w:spacing w:lineRule="auto" w:line="360"/>
        <w:jc w:val="both"/>
        <w:rPr>
          <w:highlight w:val="yellow"/>
          <w:lang w:val="en-US"/>
        </w:rPr>
      </w:pPr>
      <w:r>
        <w:rPr/>
      </w:r>
    </w:p>
    <w:p>
      <w:pPr>
        <w:pStyle w:val="Normal"/>
        <w:spacing w:lineRule="auto" w:line="360"/>
        <w:jc w:val="both"/>
        <w:rPr/>
      </w:pPr>
      <w:commentRangeStart w:id="8"/>
      <w:r>
        <w:rPr>
          <w:u w:val="single"/>
          <w:lang w:val="en-US"/>
        </w:rPr>
        <w:t>Constrained PcoA</w:t>
      </w:r>
      <w:del w:id="27" w:author="Unknown Author" w:date="2017-08-09T11:05:00Z">
        <w:r>
          <w:rPr>
            <w:u w:val="single"/>
            <w:lang w:val="en-US"/>
          </w:rPr>
          <w:delText>:</w:delText>
        </w:r>
      </w:del>
      <w:commentRangeEnd w:id="8"/>
      <w:r>
        <w:commentReference w:id="8"/>
      </w:r>
      <w:r>
        <w:rPr>
          <w:u w:val="single"/>
          <w:lang w:val="en-US"/>
        </w:rPr>
      </w:r>
    </w:p>
    <w:p>
      <w:pPr>
        <w:pStyle w:val="Normal"/>
        <w:spacing w:lineRule="auto" w:line="360"/>
        <w:jc w:val="both"/>
        <w:rPr/>
      </w:pPr>
      <w:r>
        <w:rPr>
          <w:lang w:val="en-US"/>
        </w:rPr>
        <w:t>Constrained PCoA was done in R using the capscale and anova.cca function of package VEGAN (</w:t>
      </w:r>
      <w:bookmarkStart w:id="106" w:name="__Fieldmark__689_186683166"/>
      <w:r>
        <w:rPr>
          <w:lang w:val="en-US"/>
        </w:rPr>
        <w:t>D</w:t>
      </w:r>
      <w:bookmarkStart w:id="107" w:name="__Fieldmark__371_351641362"/>
      <w:r>
        <w:rPr>
          <w:lang w:val="en-US"/>
        </w:rPr>
        <w:t>i</w:t>
      </w:r>
      <w:bookmarkStart w:id="108" w:name="__Fieldmark__288_1528461064"/>
      <w:r>
        <w:rPr>
          <w:lang w:val="en-US"/>
        </w:rPr>
        <w:t>x</w:t>
      </w:r>
      <w:r>
        <w:fldChar w:fldCharType="begin"/>
      </w:r>
      <w:r>
        <w:instrText>ADDIN ZOTERO_ITEM CSL_CITATION {"citationID":"aa4rlojon1","properties":{"formattedCitation":"(Dixon, 2003)","plainCitation":"(Dixon, 2003)"},"citationItems":[{"id":1368,"uris":["http://zotero.org/users/local/mYa1v6Qc/items/3RWFEQTK"],"uri":["http://zotero.org/users/local/mYa1v6Qc/items/3RWFEQTK"],"itemData":{"id":1368,"type":"article-journal","title":"VEGAN, a package of R functions for community ecology","container-title":"Journal of Vegetation Science","page":"927-930","volume":"14","issue":"6","source":"CrossRef","DOI":"10.1111/j.1654-1103.2003.tb02228.x","ISSN":"11009233","language":"en","author":[{"family":"Dixon","given":"Philip"}],"issued":{"date-parts":[["2003",12]]}}}],"schema":"https://github.com/citation-style-language/schema/raw/master/csl-citation.json"}</w:instrText>
      </w:r>
      <w:r>
        <w:fldChar w:fldCharType="separate"/>
      </w:r>
      <w:bookmarkStart w:id="109" w:name="__Fieldmark__542_669725301"/>
      <w:r>
        <w:rPr>
          <w:lang w:val="en-US"/>
        </w:rPr>
        <w:t>o</w:t>
      </w:r>
      <w:bookmarkStart w:id="110" w:name="__Fieldmark__1726_161985363"/>
      <w:r>
        <w:rPr>
          <w:lang w:val="en-US"/>
        </w:rPr>
        <w:t>n, 2003)</w:t>
      </w:r>
      <w:r>
        <w:rPr>
          <w:lang w:val="en-US"/>
        </w:rPr>
      </w:r>
      <w:r>
        <w:fldChar w:fldCharType="end"/>
      </w:r>
      <w:bookmarkEnd w:id="106"/>
      <w:bookmarkEnd w:id="107"/>
      <w:bookmarkEnd w:id="108"/>
      <w:bookmarkEnd w:id="109"/>
      <w:bookmarkEnd w:id="110"/>
      <w:r>
        <w:rPr>
          <w:lang w:val="en-US"/>
        </w:rPr>
        <w:t xml:space="preserve"> on Bray-Curtis (</w:t>
      </w:r>
      <w:bookmarkStart w:id="111" w:name="__Fieldmark__708_186683166"/>
      <w:r>
        <w:rPr>
          <w:lang w:val="en-US"/>
        </w:rPr>
        <w:t>B</w:t>
      </w:r>
      <w:bookmarkStart w:id="112" w:name="__Fieldmark__382_351641362"/>
      <w:r>
        <w:rPr>
          <w:lang w:val="en-US"/>
        </w:rPr>
        <w:t>r</w:t>
      </w:r>
      <w:bookmarkStart w:id="113" w:name="__Fieldmark__295_1528461064"/>
      <w:r>
        <w:rPr>
          <w:lang w:val="en-US"/>
        </w:rPr>
        <w:t>a</w:t>
      </w:r>
      <w:r>
        <w:fldChar w:fldCharType="begin"/>
      </w:r>
      <w:r>
        <w:instrText>ADDIN ZOTERO_ITEM CSL_CITATION {"citationID":"a1r6kc635o7","properties":{"formattedCitation":"(Bray and Curtis, 1957)","plainCitation":"(Bray and Curtis, 1957)"},"citationItems":[{"id":1369,"uris":["http://zotero.org/users/local/mYa1v6Qc/items/5JUZKEQR"],"uri":["http://zotero.org/users/local/mYa1v6Qc/items/5JUZKEQR"],"itemData":{"id":1369,"type":"article-journal","title":"An Ordination of the Upland Forest Communities of Southern Wisconsin","container-title":"Ecological Monographs","page":"325-349","volume":"27","issue":"4","source":"CrossRef","DOI":"10.2307/1942268","ISSN":"00129615","language":"en","author":[{"family":"Bray","given":"J. Roger"},{"family":"Curtis","given":"J. T."}],"issued":{"date-parts":[["1957",2]]}}}],"schema":"https://github.com/citation-style-language/schema/raw/master/csl-citation.json"}</w:instrText>
      </w:r>
      <w:r>
        <w:fldChar w:fldCharType="separate"/>
      </w:r>
      <w:bookmarkStart w:id="114" w:name="__Fieldmark__558_669725301"/>
      <w:r>
        <w:rPr>
          <w:lang w:val="en-US"/>
        </w:rPr>
        <w:t>y</w:t>
      </w:r>
      <w:bookmarkStart w:id="115" w:name="__Fieldmark__1751_161985363"/>
      <w:r>
        <w:rPr>
          <w:lang w:val="en-US"/>
        </w:rPr>
        <w:t xml:space="preserve"> and Curtis, 1957)</w:t>
      </w:r>
      <w:r>
        <w:rPr>
          <w:lang w:val="en-US"/>
        </w:rPr>
      </w:r>
      <w:r>
        <w:fldChar w:fldCharType="end"/>
      </w:r>
      <w:bookmarkEnd w:id="111"/>
      <w:bookmarkEnd w:id="112"/>
      <w:bookmarkEnd w:id="113"/>
      <w:bookmarkEnd w:id="114"/>
      <w:bookmarkEnd w:id="115"/>
      <w:r>
        <w:rPr>
          <w:lang w:val="en-US"/>
        </w:rPr>
        <w:t>, unweighted Unifrac and weighted normalized Unifrac distance (</w:t>
      </w:r>
      <w:bookmarkStart w:id="116" w:name="__Fieldmark__723_186683166"/>
      <w:r>
        <w:rPr>
          <w:lang w:val="en-US"/>
        </w:rPr>
        <w:t>L</w:t>
      </w:r>
      <w:bookmarkStart w:id="117" w:name="__Fieldmark__393_351641362"/>
      <w:r>
        <w:rPr>
          <w:lang w:val="en-US"/>
        </w:rPr>
        <w:t>o</w:t>
      </w:r>
      <w:bookmarkStart w:id="118" w:name="__Fieldmark__302_1528461064"/>
      <w:r>
        <w:rPr>
          <w:lang w:val="en-US"/>
        </w:rPr>
        <w:t>z</w:t>
      </w:r>
      <w:r>
        <w:fldChar w:fldCharType="begin"/>
      </w:r>
      <w:r>
        <w:instrText>ADDIN ZOTERO_ITEM CSL_CITATION {"citationID":"ah3ilt6h1p","properties":{"formattedCitation":"(Lozupone et al., 2011)","plainCitation":"(Lozupone et al., 2011)"},"citationItems":[{"id":1370,"uris":["http://zotero.org/users/local/mYa1v6Qc/items/78DSK5H3"],"uri":["http://zotero.org/users/local/mYa1v6Qc/items/78DSK5H3"],"itemData":{"id":1370,"type":"article-journal","title":"UniFrac: an effective distance metric for microbial community comparison","container-title":"The ISME Journal","page":"169-172","volume":"5","issue":"2","source":"CrossRef","DOI":"10.1038/ismej.2010.133","ISSN":"1751-7362, 1751-7370","shortTitle":"UniFrac","author":[{"family":"Lozupone","given":"Catherine"},{"family":"Lladser","given":"Manuel E"},{"family":"Knights","given":"Dan"},{"family":"Stombaugh","given":"Jesse"},{"family":"Knight","given":"Rob"}],"issued":{"date-parts":[["2011",2]]}}}],"schema":"https://github.com/citation-style-language/schema/raw/master/csl-citation.json"}</w:instrText>
      </w:r>
      <w:r>
        <w:fldChar w:fldCharType="separate"/>
      </w:r>
      <w:bookmarkStart w:id="119" w:name="__Fieldmark__574_669725301"/>
      <w:r>
        <w:rPr>
          <w:lang w:val="en-US"/>
        </w:rPr>
        <w:t>u</w:t>
      </w:r>
      <w:bookmarkStart w:id="120" w:name="__Fieldmark__1776_161985363"/>
      <w:r>
        <w:rPr>
          <w:lang w:val="en-US"/>
        </w:rPr>
        <w:t>pone et al., 2011)</w:t>
      </w:r>
      <w:r>
        <w:rPr>
          <w:lang w:val="en-US"/>
        </w:rPr>
      </w:r>
      <w:r>
        <w:fldChar w:fldCharType="end"/>
      </w:r>
      <w:bookmarkEnd w:id="116"/>
      <w:bookmarkEnd w:id="117"/>
      <w:bookmarkEnd w:id="118"/>
      <w:bookmarkEnd w:id="119"/>
      <w:bookmarkEnd w:id="120"/>
      <w:r>
        <w:rPr>
          <w:lang w:val="en-US"/>
        </w:rPr>
        <w:t xml:space="preserve"> matrix with 5.000 permutations. Permutational multivariate analysis of variance using distance matrices (ADONIS) was done in R using the adonis function of package VEGAN with 5.000 permutations. In each case we controlled for false discovery rate (FDR) using the Benjamini and Hochberg procedure (</w:t>
      </w:r>
      <w:bookmarkStart w:id="121" w:name="__Fieldmark__738_186683166"/>
      <w:r>
        <w:rPr>
          <w:lang w:val="en-US"/>
        </w:rPr>
        <w:t>B</w:t>
      </w:r>
      <w:bookmarkStart w:id="122" w:name="__Fieldmark__404_351641362"/>
      <w:r>
        <w:rPr>
          <w:lang w:val="en-US"/>
        </w:rPr>
        <w:t>e</w:t>
      </w:r>
      <w:bookmarkStart w:id="123" w:name="__Fieldmark__309_1528461064"/>
      <w:r>
        <w:rPr>
          <w:lang w:val="en-US"/>
        </w:rPr>
        <w:t>n</w:t>
      </w:r>
      <w:r>
        <w:fldChar w:fldCharType="begin"/>
      </w:r>
      <w:r>
        <w:instrText>ADDIN ZOTERO_ITEM CSL_CITATION {"citationID":"acnc5cfsue","properties":{"formattedCitation":"(Benjamini and Hochberg, 1995)","plainCitation":"(Benjamini and Hochberg, 1995)"},"citationItems":[{"id":1371,"uris":["http://zotero.org/users/local/mYa1v6Qc/items/XMESVFUN"],"uri":["http://zotero.org/users/local/mYa1v6Qc/items/XMESVFUN"],"itemData":{"id":1371,"type":"article-journal","title":"Controlling the False Discovery Rate: A Practical and Powerful Approach to Multiple Testing","container-title":"Journal of the Royal Statistical Society. Series B (Methodological)","page":"289-300","volume":"57","issue":"1","journalAbbreviation":"Journal of the Royal Statistical Society. Series B (Methodological)","author":[{"family":"Benjamini","given":"Yoav"},{"family":"Hochberg","given":"Yosef"}],"issued":{"date-parts":[["1995"]]}}}],"schema":"https://github.com/citation-style-language/schema/raw/master/csl-citation.json"}</w:instrText>
      </w:r>
      <w:r>
        <w:fldChar w:fldCharType="separate"/>
      </w:r>
      <w:bookmarkStart w:id="124" w:name="__Fieldmark__590_669725301"/>
      <w:r>
        <w:rPr>
          <w:lang w:val="en-US"/>
        </w:rPr>
        <w:t>j</w:t>
      </w:r>
      <w:bookmarkStart w:id="125" w:name="__Fieldmark__1801_161985363"/>
      <w:r>
        <w:rPr>
          <w:lang w:val="en-US"/>
        </w:rPr>
        <w:t>amini and Hochberg, 1995)</w:t>
      </w:r>
      <w:r>
        <w:rPr>
          <w:lang w:val="en-US"/>
        </w:rPr>
      </w:r>
      <w:r>
        <w:fldChar w:fldCharType="end"/>
      </w:r>
      <w:bookmarkEnd w:id="121"/>
      <w:bookmarkEnd w:id="122"/>
      <w:bookmarkEnd w:id="123"/>
      <w:bookmarkEnd w:id="124"/>
      <w:bookmarkEnd w:id="125"/>
      <w:r>
        <w:rPr>
          <w:lang w:val="en-US"/>
        </w:rPr>
        <w:t xml:space="preserve"> with alpha set to 0.05. Between-class analysis was performed by a principal component analysis using bca function of the ade4 package (</w:t>
      </w:r>
      <w:bookmarkStart w:id="126" w:name="__Fieldmark__753_186683166"/>
      <w:r>
        <w:rPr>
          <w:lang w:val="en-US"/>
        </w:rPr>
        <w:t>D</w:t>
      </w:r>
      <w:bookmarkStart w:id="127" w:name="__Fieldmark__415_351641362"/>
      <w:r>
        <w:rPr>
          <w:lang w:val="en-US"/>
        </w:rPr>
        <w:t>r</w:t>
      </w:r>
      <w:bookmarkStart w:id="128" w:name="__Fieldmark__316_1528461064"/>
      <w:r>
        <w:rPr>
          <w:lang w:val="en-US"/>
        </w:rPr>
        <w:t>a</w:t>
      </w:r>
      <w:r>
        <w:fldChar w:fldCharType="begin"/>
      </w:r>
      <w:r>
        <w:instrText>ADDIN ZOTERO_ITEM CSL_CITATION {"citationID":"Kx0dbZlC","properties":{"formattedCitation":"(Dray and Dufour, 2007)","plainCitation":"(Dray and Dufour, 2007)"},"citationItems":[{"id":1372,"uris":["http://zotero.org/users/local/mYa1v6Qc/items/CETAD8SS"],"uri":["http://zotero.org/users/local/mYa1v6Qc/items/CETAD8SS"],"itemData":{"id":1372,"type":"article-journal","title":"The &lt;b&gt;ade4&lt;/b&gt; Package: Implementing the Duality Diagram for Ecologists","container-title":"Journal of Statistical Software","volume":"22","issue":"4","source":"CrossRef","URL":"http://www.jstatsoft.org/v22/i04/","DOI":"10.18637/jss.v022.i04","ISSN":"1548-7660","shortTitle":"The &lt;b&gt;ade4&lt;/b&gt; Package","language":"en","author":[{"family":"Dray","given":"Stéphane"},{"family":"Dufour","given":"Anne-Béatrice"}],"issued":{"date-parts":[["2007"]]},"accessed":{"date-parts":[["2017",2,12]]}}}],"schema":"https://github.com/citation-style-language/schema/raw/master/csl-citation.json"}</w:instrText>
      </w:r>
      <w:r>
        <w:fldChar w:fldCharType="separate"/>
      </w:r>
      <w:bookmarkStart w:id="129" w:name="__Fieldmark__606_669725301"/>
      <w:r>
        <w:rPr>
          <w:lang w:val="en-US"/>
        </w:rPr>
        <w:t>y</w:t>
      </w:r>
      <w:bookmarkStart w:id="130" w:name="__Fieldmark__1826_161985363"/>
      <w:r>
        <w:rPr>
          <w:lang w:val="en-US"/>
        </w:rPr>
        <w:t xml:space="preserve"> and Dufour, 2007)</w:t>
      </w:r>
      <w:r>
        <w:rPr>
          <w:lang w:val="en-US"/>
        </w:rPr>
      </w:r>
      <w:r>
        <w:fldChar w:fldCharType="end"/>
      </w:r>
      <w:bookmarkEnd w:id="126"/>
      <w:bookmarkEnd w:id="127"/>
      <w:bookmarkEnd w:id="128"/>
      <w:bookmarkEnd w:id="129"/>
      <w:bookmarkEnd w:id="130"/>
      <w:r>
        <w:rPr>
          <w:lang w:val="en-US"/>
        </w:rPr>
        <w:t xml:space="preserve"> to support the clustering. </w:t>
      </w:r>
      <w:r>
        <w:rPr>
          <w:highlight w:val="yellow"/>
          <w:lang w:val="en-US"/>
        </w:rPr>
        <w:t>All R scripts to reproduce figures are accessible at github.com/hzi-bifo/AIH_metagenome.</w:t>
      </w:r>
    </w:p>
    <w:p>
      <w:pPr>
        <w:pStyle w:val="Normal"/>
        <w:spacing w:lineRule="auto" w:line="360"/>
        <w:jc w:val="both"/>
        <w:rPr>
          <w:lang w:val="en-US"/>
        </w:rPr>
      </w:pPr>
      <w:r>
        <w:rPr>
          <w:lang w:val="en-US"/>
        </w:rPr>
      </w:r>
    </w:p>
    <w:p>
      <w:pPr>
        <w:pStyle w:val="Normal"/>
        <w:spacing w:lineRule="auto" w:line="360"/>
        <w:jc w:val="both"/>
        <w:rPr/>
      </w:pPr>
      <w:r>
        <w:rPr>
          <w:u w:val="single"/>
          <w:lang w:val="en-US"/>
        </w:rPr>
        <w:t xml:space="preserve">Identification of </w:t>
      </w:r>
      <w:commentRangeStart w:id="9"/>
      <w:r>
        <w:rPr>
          <w:u w:val="single"/>
          <w:lang w:val="en-US"/>
        </w:rPr>
        <w:t>significant</w:t>
      </w:r>
      <w:del w:id="28" w:author="Unknown Author" w:date="2017-08-09T16:54:00Z">
        <w:r>
          <w:rPr>
            <w:u w:val="single"/>
            <w:lang w:val="en-US"/>
          </w:rPr>
          <w:commentReference w:id="10"/>
        </w:r>
      </w:del>
      <w:commentRangeEnd w:id="9"/>
      <w:r>
        <w:commentReference w:id="9"/>
      </w:r>
      <w:r>
        <w:rPr>
          <w:u w:val="single"/>
          <w:lang w:val="en-US"/>
        </w:rPr>
        <w:t xml:space="preserve"> different OTUs</w:t>
      </w:r>
      <w:del w:id="29" w:author="Unknown Author" w:date="2017-08-09T11:05:00Z">
        <w:r>
          <w:rPr>
            <w:u w:val="single"/>
            <w:lang w:val="en-US"/>
          </w:rPr>
          <w:delText>:</w:delText>
        </w:r>
      </w:del>
    </w:p>
    <w:p>
      <w:pPr>
        <w:pStyle w:val="Normal"/>
        <w:spacing w:lineRule="auto" w:line="360"/>
        <w:jc w:val="both"/>
        <w:rPr/>
      </w:pPr>
      <w:del w:id="30" w:author="Unknown Author" w:date="2017-08-09T14:21:00Z">
        <w:r>
          <w:rPr>
            <w:lang w:val="en-US"/>
          </w:rPr>
          <w:delText>Because the sparse property of the OTU matrix, we used the zero-inflated Gaussian (ZIG) mixture model to estimate probabilities that a zero for a particular feature in a sample is a technical zero or not. Because fold-change estimates might be unreliable if an entire group does not have a positive count for the feature in question we filtered out rare OTUs that are present in &lt;10 samples.</w:delText>
        </w:r>
      </w:del>
      <w:r>
        <w:rPr>
          <w:lang w:val="en-US"/>
        </w:rPr>
        <w:t xml:space="preserve"> After normalization using cumNormStat and cumNorm functions of package metagenomeSeq we </w:t>
      </w:r>
      <w:del w:id="31" w:author="Unknown Author" w:date="2017-08-09T17:53:00Z">
        <w:r>
          <w:rPr>
            <w:lang w:val="en-US"/>
          </w:rPr>
          <w:delText>computed</w:delText>
        </w:r>
      </w:del>
      <w:ins w:id="32" w:author="Unknown Author" w:date="2017-08-09T17:53:00Z">
        <w:r>
          <w:rPr>
            <w:lang w:val="en-US"/>
          </w:rPr>
          <w:t xml:space="preserve">fitted a linear model for each OTU or taxa using the lmFit function of the limma R package and </w:t>
        </w:r>
      </w:ins>
      <w:r>
        <w:rPr>
          <w:lang w:val="en-US"/>
        </w:rPr>
        <w:t xml:space="preserve"> </w:t>
      </w:r>
      <w:ins w:id="33" w:author="Unknown Author" w:date="2017-08-09T17:54:00Z">
        <w:r>
          <w:rPr>
            <w:lang w:val="en-US"/>
          </w:rPr>
          <w:t xml:space="preserve">perfomed a moderated t-statistics, moderated F-statistics and log-odds of the differential expression by empirical Bayes moderation of the standard errors.  </w:t>
        </w:r>
      </w:ins>
    </w:p>
    <w:p>
      <w:pPr>
        <w:pStyle w:val="Normal"/>
        <w:spacing w:lineRule="auto" w:line="360"/>
        <w:jc w:val="both"/>
        <w:rPr/>
      </w:pPr>
      <w:del w:id="35" w:author="Unknown Author" w:date="2017-08-09T17:55:00Z">
        <w:r>
          <w:rPr>
            <w:lang w:val="en-US"/>
          </w:rPr>
          <w:delText xml:space="preserve">weighted fold-change estimates and t-statistics using the Expectation-maximization algorithm using </w:delText>
        </w:r>
      </w:del>
      <w:del w:id="36" w:author="Unknown Author" w:date="2017-08-09T16:52:00Z">
        <w:r>
          <w:rPr>
            <w:lang w:val="en-US"/>
          </w:rPr>
          <w:delText>fitZig</w:delText>
        </w:r>
      </w:del>
      <w:del w:id="37" w:author="Unknown Author" w:date="2017-08-09T17:55:00Z">
        <w:r>
          <w:rPr>
            <w:lang w:val="en-US"/>
          </w:rPr>
          <w:delText xml:space="preserve"> function</w:delText>
        </w:r>
      </w:del>
      <w:ins w:id="38" w:author="Unknown Author" w:date="2017-08-09T16:52:00Z">
        <w:r>
          <w:rPr>
            <w:lang w:val="en-US"/>
          </w:rPr>
          <w:t xml:space="preserve">ical </w:t>
        </w:r>
      </w:ins>
      <w:ins w:id="39" w:author="Unknown Author" w:date="2017-08-09T16:53:00Z">
        <w:r>
          <w:rPr>
            <w:lang w:val="en-US"/>
          </w:rPr>
          <w:t>bayes statistics for differential expression using the eBayes function of the limma package</w:t>
        </w:r>
      </w:ins>
      <w:r>
        <w:rPr>
          <w:lang w:val="en-US"/>
        </w:rPr>
        <w:t xml:space="preserve">. </w:t>
      </w:r>
      <w:del w:id="40" w:author="Unknown Author" w:date="2017-08-09T14:21:00Z">
        <w:r>
          <w:rPr>
            <w:lang w:val="en-US"/>
          </w:rPr>
          <w:delText xml:space="preserve">(Paulson et al., 2013)This technique that accounts for under sampling was shown to be superior to other microbial marker-gene normalization techniques </w:delText>
        </w:r>
      </w:del>
      <w:r>
        <w:fldChar w:fldCharType="begin"/>
      </w:r>
      <w:r>
        <w:instrText>ADDIN ZOTERO_ITEM CSL_CITATION {"citationID":"a1bm3jihju1","properties":{"formattedCitation":"(Paulson et al., 2013)","plainCitation":"(Paulson et al., 2013)"},"citationItems":[{"id":1373,"uris":["http://zotero.org/users/local/mYa1v6Qc/items/WTGK32D4"],"uri":["http://zotero.org/users/local/mYa1v6Qc/items/WTGK32D4"],"itemData":{"id":1373,"type":"article-journal","title":"Differential abundance analysis for microbial marker-gene surveys","container-title":"Nature Methods","page":"1200-1202","volume":"10","issue":"12","source":"CrossRef","DOI":"10.1038/nmeth.2658","ISSN":"1548-7091, 1548-7105","author":[{"family":"Paulson","given":"Joseph N"},{"family":"Stine","given":"O Colin"},{"family":"Bravo","given":"Héctor Corrada"},{"family":"Pop","given":"Mihai"}],"issued":{"date-parts":[["2013",9,29]]}}}],"schema":"https://github.com/citation-style-language/schema/raw/master/csl-citation.json"}</w:instrText>
      </w:r>
      <w:r>
        <w:fldChar w:fldCharType="separate"/>
      </w:r>
      <w:bookmarkStart w:id="131" w:name="__Fieldmark__628_669725301"/>
      <w:r>
        <w:rPr>
          <w:lang w:val="en-US"/>
        </w:rPr>
      </w:r>
      <w:r>
        <w:rPr>
          <w:lang w:val="en-US"/>
        </w:rPr>
      </w:r>
      <w:r>
        <w:fldChar w:fldCharType="end"/>
      </w:r>
      <w:del w:id="41" w:author="Unknown Author" w:date="2017-08-09T14:21:00Z">
        <w:r>
          <w:rPr>
            <w:lang w:val="en-US"/>
          </w:rPr>
          <w:delText>.</w:delText>
        </w:r>
      </w:del>
      <w:bookmarkEnd w:id="131"/>
      <w:r>
        <w:rPr/>
        <w:t xml:space="preserve"> </w:t>
      </w:r>
      <w:r>
        <w:rPr>
          <w:highlight w:val="yellow"/>
          <w:lang w:val="en-US"/>
        </w:rPr>
        <w:t>All R scripts to reproduce figures are accessible at github.com/hzi-bifo/AIH_metagenome.</w:t>
      </w:r>
    </w:p>
    <w:p>
      <w:pPr>
        <w:pStyle w:val="Normal"/>
        <w:spacing w:lineRule="auto" w:line="360"/>
        <w:jc w:val="both"/>
        <w:rPr>
          <w:highlight w:val="yellow"/>
          <w:lang w:val="en-US"/>
        </w:rPr>
      </w:pPr>
      <w:r>
        <w:rPr>
          <w:highlight w:val="yellow"/>
          <w:lang w:val="en-US"/>
        </w:rPr>
      </w:r>
    </w:p>
    <w:p>
      <w:pPr>
        <w:pStyle w:val="Normal"/>
        <w:spacing w:lineRule="auto" w:line="360"/>
        <w:jc w:val="both"/>
        <w:rPr>
          <w:u w:val="single"/>
          <w:lang w:val="en-US"/>
        </w:rPr>
      </w:pPr>
      <w:r>
        <w:rPr>
          <w:u w:val="single"/>
          <w:lang w:val="en-US"/>
        </w:rPr>
        <w:t>Statistics on  bacterial translocations markers</w:t>
      </w:r>
      <w:del w:id="42" w:author="Unknown Author" w:date="2017-08-09T11:05:00Z">
        <w:r>
          <w:rPr>
            <w:u w:val="single"/>
            <w:lang w:val="en-US"/>
          </w:rPr>
          <w:delText>:</w:delText>
        </w:r>
      </w:del>
    </w:p>
    <w:p>
      <w:pPr>
        <w:pStyle w:val="Normal"/>
        <w:spacing w:lineRule="auto" w:line="360"/>
        <w:jc w:val="both"/>
        <w:rPr>
          <w:lang w:val="en-US"/>
        </w:rPr>
      </w:pPr>
      <w:r>
        <w:rPr>
          <w:lang w:val="en-US"/>
        </w:rPr>
        <w:t>For calculating statistics and creating figures of BT markers GraphPad PRISM software (GraphPad Software, Inc., La Jolla, CA, USA) has been applied. Differences were seen and indicated statistically significant at reaching P-values &lt;0.05. For differences between groups unpaired, two-sided t-tests were applied. Associations between BT markers and the degree of LPTR was investigated by linear regression.</w:t>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pPr>
      <w:r>
        <w:rPr/>
        <w:commentReference w:id="11"/>
      </w:r>
    </w:p>
    <w:p>
      <w:pPr>
        <w:pStyle w:val="Normal"/>
        <w:spacing w:lineRule="auto" w:line="360"/>
        <w:jc w:val="both"/>
        <w:rPr>
          <w:b/>
          <w:b/>
          <w:lang w:val="en-US"/>
          <w:del w:id="43" w:author="Unknown Author" w:date="2017-08-09T11:01:00Z"/>
        </w:rPr>
      </w:pPr>
      <w:r>
        <w:rPr>
          <w:b/>
          <w:lang w:val="en-US"/>
        </w:rPr>
        <w:t>RESULTS</w:t>
      </w:r>
    </w:p>
    <w:p>
      <w:pPr>
        <w:pStyle w:val="Normal"/>
        <w:spacing w:lineRule="auto" w:line="360"/>
        <w:jc w:val="both"/>
        <w:rPr>
          <w:b/>
          <w:b/>
          <w:lang w:val="en-US"/>
        </w:rPr>
      </w:pPr>
      <w:r>
        <w:rPr/>
      </w:r>
    </w:p>
    <w:p>
      <w:pPr>
        <w:pStyle w:val="Normal"/>
        <w:spacing w:lineRule="auto" w:line="360"/>
        <w:jc w:val="both"/>
        <w:rPr/>
      </w:pPr>
      <w:ins w:id="44" w:author="Unknown Author" w:date="2017-08-09T11:14:00Z">
        <w:commentRangeStart w:id="12"/>
        <w:r>
          <w:rPr>
            <w:lang w:val="en-US"/>
          </w:rPr>
          <w:t>We</w:t>
        </w:r>
      </w:ins>
      <w:ins w:id="45" w:author="Unknown Author" w:date="2017-08-09T11:14:00Z">
        <w:r>
          <w:rPr>
            <w:lang w:val="en-US"/>
          </w:rPr>
        </w:r>
      </w:ins>
      <w:ins w:id="46" w:author="Unknown Author" w:date="2017-08-09T11:14:00Z">
        <w:commentRangeEnd w:id="12"/>
        <w:r>
          <w:commentReference w:id="12"/>
        </w:r>
        <w:r>
          <w:rPr>
            <w:lang w:val="en-US"/>
          </w:rPr>
          <w:t xml:space="preserve"> collected and subjected total DNA of fecal samples from 58 individuals either healthy, AIH and non-AIH hepatopathy (</w:t>
        </w:r>
      </w:ins>
      <w:ins w:id="47" w:author="Unknown Author" w:date="2017-08-09T11:14:00Z">
        <w:r>
          <w:rPr>
            <w:b/>
            <w:i/>
            <w:lang w:val="en-US"/>
          </w:rPr>
          <w:t>Table 1</w:t>
        </w:r>
      </w:ins>
      <w:ins w:id="48" w:author="Unknown Author" w:date="2017-08-09T11:14:00Z">
        <w:r>
          <w:rPr>
            <w:lang w:val="en-US"/>
          </w:rPr>
          <w:t xml:space="preserve">) to selective amplification of the 16S rRNA gene with PCR primers flanking the V4 hypervariable region. After in silico removal of error-containing sequences and chimeras we identified </w:t>
        </w:r>
      </w:ins>
      <w:del w:id="49" w:author="Unknown Author" w:date="2017-08-09T17:13:00Z">
        <w:r>
          <w:rPr>
            <w:b/>
            <w:bCs/>
            <w:lang w:val="en-US"/>
          </w:rPr>
          <w:commentReference w:id="13"/>
        </w:r>
      </w:del>
      <w:ins w:id="50" w:author="Unknown Author" w:date="2017-08-09T11:14:00Z">
        <w:r>
          <w:rPr>
            <w:lang w:val="en-US"/>
          </w:rPr>
          <w:t>operational taxonomic unites (OTUs) at 97% sequence similarit</w:t>
        </w:r>
      </w:ins>
      <w:ins w:id="51" w:author="Unknown Author" w:date="2017-08-09T17:37:00Z">
        <w:r>
          <w:rPr>
            <w:lang w:val="en-US"/>
          </w:rPr>
          <w:t>y</w:t>
        </w:r>
      </w:ins>
      <w:del w:id="52" w:author="Unknown Author" w:date="2017-08-09T17:37:00Z">
        <w:r>
          <w:rPr>
            <w:b/>
            <w:bCs/>
            <w:lang w:val="en-US"/>
          </w:rPr>
          <w:commentReference w:id="14"/>
        </w:r>
      </w:del>
      <w:ins w:id="53" w:author="Unknown Author" w:date="2017-08-09T11:14:00Z">
        <w:r>
          <w:rPr>
            <w:lang w:val="en-US"/>
          </w:rPr>
          <w:t xml:space="preserve"> at the remaining  6,705,959 reads (see </w:t>
        </w:r>
      </w:ins>
      <w:ins w:id="54" w:author="Unknown Author" w:date="2017-08-09T11:14:00Z">
        <w:r>
          <w:rPr>
            <w:lang w:val="en-US"/>
          </w:rPr>
          <w:t>Methods</w:t>
        </w:r>
      </w:ins>
      <w:ins w:id="55" w:author="Unknown Author" w:date="2017-08-09T11:14:00Z">
        <w:r>
          <w:rPr>
            <w:lang w:val="en-US"/>
          </w:rPr>
          <w:t>).</w:t>
        </w:r>
      </w:ins>
    </w:p>
    <w:p>
      <w:pPr>
        <w:pStyle w:val="Normal"/>
        <w:spacing w:lineRule="auto" w:line="360"/>
        <w:jc w:val="both"/>
        <w:rPr/>
      </w:pPr>
      <w:ins w:id="56" w:author="Unknown Author" w:date="2017-08-09T11:25:00Z">
        <w:commentRangeStart w:id="15"/>
        <w:commentRangeStart w:id="16"/>
        <w:r>
          <w:rPr>
            <w:lang w:val="en-US"/>
          </w:rPr>
          <w:t>Taxonomic classification of the OTU</w:t>
        </w:r>
      </w:ins>
      <w:ins w:id="57" w:author="Unknown Author" w:date="2017-08-09T17:14:00Z">
        <w:r>
          <w:rPr>
            <w:lang w:val="en-US"/>
          </w:rPr>
          <w:t xml:space="preserve"> </w:t>
        </w:r>
      </w:ins>
      <w:del w:id="58" w:author="Unknown Author" w:date="2017-08-09T17:14:00Z">
        <w:r>
          <w:rPr>
            <w:lang w:val="en-US"/>
          </w:rPr>
          <w:commentReference w:id="17"/>
        </w:r>
      </w:del>
      <w:ins w:id="59" w:author="Unknown Author" w:date="2017-08-09T11:25:00Z">
        <w:r>
          <w:rPr>
            <w:lang w:val="en-US"/>
          </w:rPr>
          <w:t xml:space="preserve">resentative sequences to class level highlighted that AIH-specific alterations of the IM are very similar to that found in non-AIH hepatopathy control samples and that all samples are dominated by </w:t>
        </w:r>
      </w:ins>
      <w:ins w:id="60" w:author="Unknown Author" w:date="2017-08-09T11:25:00Z">
        <w:r>
          <w:rPr>
            <w:i/>
            <w:iCs/>
            <w:lang w:val="en-US"/>
          </w:rPr>
          <w:t>Bacteroidia</w:t>
        </w:r>
      </w:ins>
      <w:ins w:id="61" w:author="Unknown Author" w:date="2017-08-09T11:25:00Z">
        <w:r>
          <w:rPr>
            <w:lang w:val="en-US"/>
          </w:rPr>
          <w:t xml:space="preserve"> and and </w:t>
        </w:r>
      </w:ins>
      <w:ins w:id="62" w:author="Unknown Author" w:date="2017-08-09T11:25:00Z">
        <w:r>
          <w:rPr>
            <w:i/>
            <w:iCs/>
            <w:lang w:val="en-US"/>
          </w:rPr>
          <w:t>Closridia</w:t>
        </w:r>
      </w:ins>
      <w:ins w:id="63" w:author="Unknown Author" w:date="2017-08-09T11:25:00Z">
        <w:r>
          <w:rPr>
            <w:lang w:val="en-US"/>
          </w:rPr>
          <w:t xml:space="preserve"> with a mean relative abundance (RA) of 43% and 42%, respectively (</w:t>
        </w:r>
      </w:ins>
      <w:ins w:id="64" w:author="Unknown Author" w:date="2017-08-09T11:25:00Z">
        <w:r>
          <w:rPr>
            <w:b/>
            <w:i/>
            <w:lang w:val="en-US"/>
          </w:rPr>
          <w:t>Figure 1 A,B</w:t>
        </w:r>
      </w:ins>
      <w:ins w:id="65" w:author="Unknown Author" w:date="2017-08-09T11:25:00Z">
        <w:r>
          <w:rPr>
            <w:lang w:val="en-US"/>
          </w:rPr>
          <w:t>)</w:t>
        </w:r>
      </w:ins>
      <w:r>
        <w:rPr>
          <w:lang w:val="en-US"/>
        </w:rPr>
      </w:r>
      <w:ins w:id="66" w:author="Unknown Author" w:date="2017-08-09T11:25:00Z">
        <w:commentRangeEnd w:id="15"/>
        <w:r>
          <w:commentReference w:id="15"/>
        </w:r>
        <w:r>
          <w:rPr>
            <w:lang w:val="en-US"/>
          </w:rPr>
          <w:t xml:space="preserve">. </w:t>
        </w:r>
      </w:ins>
      <w:ins w:id="67" w:author="Unknown Author" w:date="2017-08-09T11:25:00Z">
        <w:r>
          <w:rPr>
            <w:rFonts w:cs="Calibri"/>
            <w:lang w:val="en-US"/>
          </w:rPr>
          <w:t xml:space="preserve">By comparing the AIH cohort with the healthy control group </w:t>
        </w:r>
      </w:ins>
      <w:ins w:id="68" w:author="Unknown Author" w:date="2017-08-09T11:25:00Z">
        <w:r>
          <w:rPr>
            <w:rFonts w:cs="Calibri"/>
            <w:lang w:val="en-US"/>
          </w:rPr>
          <w:t>w</w:t>
        </w:r>
      </w:ins>
      <w:ins w:id="69" w:author="Unknown Author" w:date="2017-08-09T11:25:00Z">
        <w:r>
          <w:rPr>
            <w:rFonts w:cs="Calibri"/>
            <w:lang w:val="en-US"/>
          </w:rPr>
          <w:t xml:space="preserve">e found significant increases in OTUs classified to </w:t>
        </w:r>
      </w:ins>
      <w:ins w:id="70" w:author="Unknown Author" w:date="2017-08-09T11:25:00Z">
        <w:r>
          <w:rPr>
            <w:rFonts w:cs="Calibri"/>
            <w:i/>
            <w:lang w:val="en-US"/>
          </w:rPr>
          <w:t>Gammaproteobacteria and Bacteroidia</w:t>
        </w:r>
      </w:ins>
      <w:ins w:id="71" w:author="Unknown Author" w:date="2017-08-09T11:25:00Z">
        <w:r>
          <w:rPr>
            <w:rFonts w:cs="Calibri"/>
            <w:lang w:val="en-US"/>
          </w:rPr>
          <w:t xml:space="preserve"> (moderated t test, false discovery rate-adjusted [FDR], P value &lt;0.001, </w:t>
        </w:r>
      </w:ins>
      <w:ins w:id="72" w:author="Unknown Author" w:date="2017-08-09T11:25:00Z">
        <w:r>
          <w:rPr>
            <w:rFonts w:cs="Calibri"/>
            <w:b/>
            <w:bCs/>
            <w:lang w:val="en-US"/>
          </w:rPr>
          <w:t>Figure 1a, Supplementary Table 2</w:t>
        </w:r>
      </w:ins>
      <w:ins w:id="73" w:author="Unknown Author" w:date="2017-08-09T11:25:00Z">
        <w:r>
          <w:rPr>
            <w:rFonts w:cs="Calibri"/>
            <w:lang w:val="en-US"/>
          </w:rPr>
          <w:t xml:space="preserve">) irrespectively from the cohorts we have tested (AIH, non-AIH hepatopathy control, healthy control). Other members of the IM such as </w:t>
        </w:r>
      </w:ins>
      <w:ins w:id="74" w:author="Unknown Author" w:date="2017-08-09T11:25:00Z">
        <w:r>
          <w:rPr>
            <w:rFonts w:cs="Calibri"/>
            <w:i/>
            <w:iCs/>
            <w:lang w:val="en-US"/>
          </w:rPr>
          <w:t>Verrucomicrobiae</w:t>
        </w:r>
      </w:ins>
      <w:ins w:id="75" w:author="Unknown Author" w:date="2017-08-09T11:25:00Z">
        <w:r>
          <w:rPr>
            <w:rFonts w:cs="Calibri"/>
            <w:lang w:val="en-US"/>
          </w:rPr>
          <w:t xml:space="preserve"> and </w:t>
        </w:r>
      </w:ins>
      <w:ins w:id="76" w:author="Unknown Author" w:date="2017-08-09T11:25:00Z">
        <w:r>
          <w:rPr>
            <w:rFonts w:cs="Calibri"/>
            <w:i/>
            <w:iCs/>
            <w:lang w:val="en-US"/>
          </w:rPr>
          <w:t>Gammaproteobacteria</w:t>
        </w:r>
      </w:ins>
      <w:ins w:id="77" w:author="Unknown Author" w:date="2017-08-09T11:25:00Z">
        <w:r>
          <w:rPr>
            <w:rFonts w:cs="Calibri"/>
            <w:lang w:val="en-US"/>
          </w:rPr>
          <w:t xml:space="preserve">  are significantly enriched in both, the AIH (FDR corrected P values &lt; 0.001) and non-AIH hepatopathy control </w:t>
        </w:r>
      </w:ins>
      <w:ins w:id="78" w:author="Unknown Author" w:date="2017-08-09T11:25:00Z">
        <w:r>
          <w:rPr>
            <w:rFonts w:cs="Calibri"/>
            <w:lang w:val="en-US"/>
          </w:rPr>
          <w:t xml:space="preserve">cohort </w:t>
        </w:r>
      </w:ins>
      <w:ins w:id="79" w:author="Unknown Author" w:date="2017-08-09T11:25:00Z">
        <w:r>
          <w:rPr>
            <w:rFonts w:cs="Calibri"/>
            <w:lang w:val="en-US"/>
          </w:rPr>
          <w:t xml:space="preserve">(FDR corrected P values &lt; 0.05 and &lt; 0.01 with an RA of 4% and 5%, respectively) in respect to the healthy controls (RA 1%)  </w:t>
        </w:r>
      </w:ins>
      <w:ins w:id="80" w:author="Unknown Author" w:date="2017-08-09T11:25:00Z">
        <w:r>
          <w:rPr>
            <w:rFonts w:cs="Calibri"/>
            <w:b/>
            <w:bCs/>
            <w:lang w:val="en-US"/>
          </w:rPr>
          <w:t>Figure 1a</w:t>
        </w:r>
      </w:ins>
      <w:ins w:id="81" w:author="Unknown Author" w:date="2017-08-09T11:25:00Z">
        <w:r>
          <w:rPr>
            <w:rFonts w:cs="Calibri"/>
            <w:lang w:val="en-US"/>
          </w:rPr>
          <w:t xml:space="preserve">, </w:t>
        </w:r>
      </w:ins>
      <w:ins w:id="82" w:author="Unknown Author" w:date="2017-08-09T11:25:00Z">
        <w:r>
          <w:rPr>
            <w:rFonts w:cs="Calibri"/>
            <w:b/>
            <w:bCs/>
            <w:lang w:val="en-US"/>
          </w:rPr>
          <w:t xml:space="preserve">Supplementary Table </w:t>
        </w:r>
      </w:ins>
      <w:ins w:id="83" w:author="Unknown Author" w:date="2017-08-09T11:25:00Z">
        <w:commentRangeStart w:id="18"/>
        <w:r>
          <w:rPr>
            <w:rFonts w:cs="Calibri"/>
            <w:b/>
            <w:bCs/>
            <w:lang w:val="en-US"/>
          </w:rPr>
          <w:t>1</w:t>
        </w:r>
      </w:ins>
      <w:r>
        <w:rPr>
          <w:rFonts w:cs="Calibri"/>
          <w:b/>
          <w:bCs/>
          <w:lang w:val="en-US"/>
        </w:rPr>
      </w:r>
      <w:ins w:id="84" w:author="Unknown Author" w:date="2017-08-09T11:25:00Z">
        <w:commentRangeEnd w:id="18"/>
        <w:r>
          <w:commentReference w:id="18"/>
        </w:r>
        <w:r>
          <w:rPr>
            <w:rFonts w:cs="Calibri"/>
            <w:b/>
            <w:bCs/>
            <w:lang w:val="en-US"/>
          </w:rPr>
          <w:t xml:space="preserve">, </w:t>
        </w:r>
      </w:ins>
      <w:ins w:id="85" w:author="Unknown Author" w:date="2017-08-09T11:25:00Z">
        <w:commentRangeStart w:id="19"/>
        <w:r>
          <w:rPr>
            <w:rFonts w:cs="Calibri"/>
            <w:b/>
            <w:bCs/>
            <w:lang w:val="en-US"/>
          </w:rPr>
          <w:t>2</w:t>
        </w:r>
      </w:ins>
      <w:r>
        <w:rPr>
          <w:rFonts w:cs="Calibri"/>
          <w:b/>
          <w:bCs/>
          <w:lang w:val="en-US"/>
        </w:rPr>
      </w:r>
      <w:ins w:id="86" w:author="Unknown Author" w:date="2017-08-09T11:25:00Z">
        <w:commentRangeEnd w:id="19"/>
        <w:r>
          <w:commentReference w:id="19"/>
        </w:r>
        <w:r>
          <w:rPr>
            <w:rFonts w:cs="Calibri"/>
            <w:lang w:val="en-US"/>
          </w:rPr>
          <w:t xml:space="preserve">). </w:t>
        </w:r>
      </w:ins>
      <w:ins w:id="87" w:author="Unknown Author" w:date="2017-08-09T14:41:00Z">
        <w:r>
          <w:rPr>
            <w:rFonts w:cs="Calibri"/>
            <w:lang w:val="en-US"/>
          </w:rPr>
          <w:t>On family level (</w:t>
        </w:r>
      </w:ins>
      <w:ins w:id="88" w:author="Unknown Author" w:date="2017-08-09T14:41:00Z">
        <w:r>
          <w:rPr>
            <w:rFonts w:cs="Calibri"/>
            <w:b/>
            <w:bCs/>
            <w:lang w:val="en-US"/>
          </w:rPr>
          <w:t xml:space="preserve">Supplementary Table </w:t>
        </w:r>
      </w:ins>
      <w:ins w:id="89" w:author="Unknown Author" w:date="2017-08-09T14:41:00Z">
        <w:commentRangeStart w:id="20"/>
        <w:r>
          <w:rPr>
            <w:rFonts w:cs="Calibri"/>
            <w:b/>
            <w:bCs/>
            <w:lang w:val="en-US"/>
          </w:rPr>
          <w:t>3</w:t>
        </w:r>
      </w:ins>
      <w:r>
        <w:rPr>
          <w:rFonts w:cs="Calibri"/>
          <w:b/>
          <w:bCs/>
          <w:lang w:val="en-US"/>
        </w:rPr>
      </w:r>
      <w:ins w:id="90" w:author="Unknown Author" w:date="2017-08-09T14:41:00Z">
        <w:commentRangeEnd w:id="20"/>
        <w:r>
          <w:commentReference w:id="20"/>
        </w:r>
        <w:r>
          <w:rPr>
            <w:rFonts w:cs="Calibri"/>
            <w:lang w:val="en-US"/>
          </w:rPr>
          <w:t>)</w:t>
        </w:r>
      </w:ins>
      <w:ins w:id="91" w:author="Unknown Author" w:date="2017-08-09T14:42:00Z">
        <w:r>
          <w:rPr>
            <w:rFonts w:cs="Calibri"/>
            <w:lang w:val="en-US"/>
          </w:rPr>
          <w:t xml:space="preserve"> we found 14 taxa such as </w:t>
        </w:r>
      </w:ins>
      <w:ins w:id="92" w:author="Unknown Author" w:date="2017-08-09T14:42:00Z">
        <w:r>
          <w:rPr>
            <w:rFonts w:cs="Calibri"/>
            <w:i/>
            <w:iCs/>
            <w:lang w:val="en-US"/>
          </w:rPr>
          <w:t>Streptococcaceae</w:t>
        </w:r>
      </w:ins>
      <w:ins w:id="93" w:author="Unknown Author" w:date="2017-08-09T14:42:00Z">
        <w:r>
          <w:rPr>
            <w:rFonts w:cs="Calibri"/>
            <w:lang w:val="en-US"/>
          </w:rPr>
          <w:t xml:space="preserve">, </w:t>
        </w:r>
      </w:ins>
      <w:ins w:id="94" w:author="Unknown Author" w:date="2017-08-09T14:42:00Z">
        <w:r>
          <w:rPr>
            <w:rFonts w:cs="Calibri"/>
            <w:i/>
            <w:iCs/>
            <w:lang w:val="en-US"/>
          </w:rPr>
          <w:t>Veillonellaceae</w:t>
        </w:r>
      </w:ins>
      <w:ins w:id="95" w:author="Unknown Author" w:date="2017-08-09T14:42:00Z">
        <w:r>
          <w:rPr>
            <w:rFonts w:cs="Calibri"/>
            <w:lang w:val="en-US"/>
          </w:rPr>
          <w:t xml:space="preserve"> and </w:t>
        </w:r>
      </w:ins>
      <w:ins w:id="96" w:author="Unknown Author" w:date="2017-08-09T14:42:00Z">
        <w:r>
          <w:rPr>
            <w:rFonts w:cs="Calibri"/>
            <w:i/>
            <w:iCs/>
            <w:lang w:val="en-US"/>
          </w:rPr>
          <w:t>Prevotellaceae</w:t>
        </w:r>
      </w:ins>
      <w:ins w:id="97" w:author="Unknown Author" w:date="2017-08-09T14:42:00Z">
        <w:r>
          <w:rPr>
            <w:rFonts w:cs="Calibri"/>
            <w:lang w:val="en-US"/>
          </w:rPr>
          <w:t xml:space="preserve"> that are highly significant</w:t>
        </w:r>
      </w:ins>
      <w:ins w:id="98" w:author="Unknown Author" w:date="2017-08-09T14:46:00Z">
        <w:r>
          <w:rPr>
            <w:rFonts w:cs="Calibri"/>
            <w:lang w:val="en-US"/>
          </w:rPr>
          <w:t xml:space="preserve"> different in the AIH </w:t>
        </w:r>
      </w:ins>
      <w:ins w:id="99" w:author="Unknown Author" w:date="2017-08-09T14:46:00Z">
        <w:r>
          <w:rPr>
            <w:rFonts w:cs="Calibri"/>
            <w:lang w:val="en-US"/>
          </w:rPr>
          <w:t>cohort</w:t>
        </w:r>
      </w:ins>
      <w:ins w:id="100" w:author="Unknown Author" w:date="2017-08-09T14:46:00Z">
        <w:r>
          <w:rPr>
            <w:rFonts w:cs="Calibri"/>
            <w:lang w:val="en-US"/>
          </w:rPr>
          <w:t xml:space="preserve"> compared to healthy cohort </w:t>
        </w:r>
      </w:ins>
      <w:ins w:id="101" w:author="Unknown Author" w:date="2017-08-09T14:44:00Z">
        <w:r>
          <w:rPr>
            <w:rFonts w:cs="Calibri"/>
            <w:lang w:val="en-US"/>
          </w:rPr>
          <w:t xml:space="preserve">(FDR corrected P values &lt; 0.001, </w:t>
        </w:r>
      </w:ins>
      <w:ins w:id="102" w:author="Unknown Author" w:date="2017-08-09T14:44:00Z">
        <w:r>
          <w:rPr>
            <w:rFonts w:cs="Calibri"/>
            <w:b/>
            <w:bCs/>
            <w:lang w:val="en-US"/>
          </w:rPr>
          <w:t xml:space="preserve">Supplementary Table 3, </w:t>
        </w:r>
      </w:ins>
      <w:ins w:id="103" w:author="Unknown Author" w:date="2017-08-09T14:44:00Z">
        <w:r>
          <w:rPr>
            <w:rFonts w:cs="Calibri"/>
            <w:b/>
            <w:bCs/>
            <w:lang w:val="en-US"/>
          </w:rPr>
          <w:t>Supplementary Figure 2</w:t>
        </w:r>
      </w:ins>
      <w:ins w:id="104" w:author="Unknown Author" w:date="2017-08-09T14:44:00Z">
        <w:r>
          <w:rPr>
            <w:rFonts w:cs="Calibri"/>
            <w:lang w:val="en-US"/>
          </w:rPr>
          <w:t>)</w:t>
        </w:r>
      </w:ins>
      <w:ins w:id="105" w:author="Unknown Author" w:date="2017-08-09T14:46:00Z">
        <w:r>
          <w:rPr>
            <w:rFonts w:cs="Calibri"/>
            <w:lang w:val="en-US"/>
          </w:rPr>
          <w:t xml:space="preserve">. </w:t>
        </w:r>
      </w:ins>
      <w:ins w:id="106" w:author="Unknown Author" w:date="2017-08-09T14:47:00Z">
        <w:r>
          <w:rPr>
            <w:rFonts w:cs="Calibri"/>
            <w:lang w:val="en-US"/>
          </w:rPr>
          <w:t xml:space="preserve">On the same significance level, </w:t>
        </w:r>
      </w:ins>
      <w:ins w:id="107" w:author="Unknown Author" w:date="2017-08-09T14:47:00Z">
        <w:r>
          <w:rPr>
            <w:rFonts w:cs="Calibri"/>
            <w:lang w:val="en-US"/>
          </w:rPr>
          <w:t>three</w:t>
        </w:r>
      </w:ins>
      <w:ins w:id="108" w:author="Unknown Author" w:date="2017-08-09T14:47:00Z">
        <w:r>
          <w:rPr>
            <w:rFonts w:cs="Calibri"/>
            <w:lang w:val="en-US"/>
          </w:rPr>
          <w:t xml:space="preserve"> taxa </w:t>
        </w:r>
      </w:ins>
      <w:ins w:id="109" w:author="Unknown Author" w:date="2017-08-09T14:47:00Z">
        <w:r>
          <w:rPr>
            <w:rFonts w:cs="Calibri"/>
            <w:lang w:val="en-US"/>
          </w:rPr>
          <w:t xml:space="preserve">namely </w:t>
        </w:r>
      </w:ins>
      <w:ins w:id="110" w:author="Unknown Author" w:date="2017-08-09T14:47:00Z">
        <w:r>
          <w:rPr>
            <w:rFonts w:cs="Calibri"/>
            <w:i/>
            <w:iCs/>
            <w:lang w:val="en-US"/>
          </w:rPr>
          <w:t>Erysipelotrichaceae</w:t>
        </w:r>
      </w:ins>
      <w:ins w:id="111" w:author="Unknown Author" w:date="2017-08-09T14:47:00Z">
        <w:r>
          <w:rPr>
            <w:rFonts w:cs="Calibri"/>
            <w:lang w:val="en-US"/>
          </w:rPr>
          <w:t xml:space="preserve">, </w:t>
        </w:r>
      </w:ins>
      <w:ins w:id="112" w:author="Unknown Author" w:date="2017-08-09T14:47:00Z">
        <w:r>
          <w:rPr>
            <w:rFonts w:cs="Calibri"/>
            <w:i/>
            <w:iCs/>
            <w:lang w:val="en-US"/>
          </w:rPr>
          <w:t>Ruminococcaceae</w:t>
        </w:r>
      </w:ins>
      <w:ins w:id="113" w:author="Unknown Author" w:date="2017-08-09T14:47:00Z">
        <w:r>
          <w:rPr>
            <w:rFonts w:cs="Calibri"/>
            <w:lang w:val="en-US"/>
          </w:rPr>
          <w:t xml:space="preserve"> and </w:t>
        </w:r>
      </w:ins>
      <w:ins w:id="114" w:author="Unknown Author" w:date="2017-08-09T14:47:00Z">
        <w:r>
          <w:rPr>
            <w:rFonts w:cs="Calibri"/>
            <w:i/>
            <w:iCs/>
            <w:lang w:val="en-US"/>
          </w:rPr>
          <w:t>La</w:t>
        </w:r>
      </w:ins>
      <w:ins w:id="115" w:author="Unknown Author" w:date="2017-08-09T14:48:00Z">
        <w:r>
          <w:rPr>
            <w:rFonts w:cs="Calibri"/>
            <w:i/>
            <w:iCs/>
            <w:lang w:val="en-US"/>
          </w:rPr>
          <w:t>chnospiraceae</w:t>
        </w:r>
      </w:ins>
      <w:ins w:id="116" w:author="Unknown Author" w:date="2017-08-09T14:48:00Z">
        <w:r>
          <w:rPr>
            <w:rFonts w:cs="Calibri"/>
            <w:lang w:val="en-US"/>
          </w:rPr>
          <w:t xml:space="preserve"> are significant when comparing the AIH with non-AIH hepatopathy control samples</w:t>
        </w:r>
      </w:ins>
      <w:ins w:id="117" w:author="Unknown Author" w:date="2017-08-09T15:03:00Z">
        <w:r>
          <w:rPr>
            <w:rFonts w:cs="Calibri"/>
            <w:lang w:val="en-US"/>
          </w:rPr>
          <w:t xml:space="preserve"> while 13 taxa are significant for the healthy vs. non-AIH hepatopathy control comparison. Of note, the families </w:t>
        </w:r>
      </w:ins>
      <w:ins w:id="118" w:author="Unknown Author" w:date="2017-08-09T15:18:00Z">
        <w:r>
          <w:rPr>
            <w:rFonts w:cs="Calibri"/>
            <w:i/>
            <w:iCs/>
            <w:lang w:val="en-US"/>
          </w:rPr>
          <w:t>Erysipelotrichaceae</w:t>
        </w:r>
      </w:ins>
      <w:ins w:id="119" w:author="Unknown Author" w:date="2017-08-09T15:18:00Z">
        <w:r>
          <w:rPr>
            <w:rFonts w:cs="Calibri"/>
            <w:lang w:val="en-US"/>
          </w:rPr>
          <w:t xml:space="preserve">, </w:t>
        </w:r>
      </w:ins>
      <w:ins w:id="120" w:author="Unknown Author" w:date="2017-08-09T15:18:00Z">
        <w:r>
          <w:rPr>
            <w:rFonts w:cs="Calibri"/>
            <w:i/>
            <w:iCs/>
            <w:lang w:val="en-US"/>
          </w:rPr>
          <w:t>Rikenellaceae</w:t>
        </w:r>
      </w:ins>
      <w:ins w:id="121" w:author="Unknown Author" w:date="2017-08-09T15:18:00Z">
        <w:r>
          <w:rPr>
            <w:rFonts w:cs="Calibri"/>
            <w:lang w:val="en-US"/>
          </w:rPr>
          <w:t xml:space="preserve"> and </w:t>
        </w:r>
      </w:ins>
      <w:ins w:id="122" w:author="Unknown Author" w:date="2017-08-09T15:18:00Z">
        <w:r>
          <w:rPr>
            <w:rFonts w:cs="Calibri"/>
            <w:i/>
            <w:iCs/>
            <w:lang w:val="en-US"/>
          </w:rPr>
          <w:t>Clostridiaceae</w:t>
        </w:r>
      </w:ins>
      <w:ins w:id="123" w:author="Unknown Author" w:date="2017-08-09T15:19:00Z">
        <w:r>
          <w:rPr>
            <w:rFonts w:cs="Calibri"/>
            <w:lang w:val="en-US"/>
          </w:rPr>
          <w:t xml:space="preserve"> are significant different when comparing both, AIH vs. healthy samples as well as when comparing non-AIH hep. cohort with the healthy cohort. </w:t>
        </w:r>
      </w:ins>
      <w:ins w:id="124" w:author="Unknown Author" w:date="2017-08-09T15:20:00Z">
        <w:r>
          <w:rPr>
            <w:rFonts w:cs="Calibri"/>
            <w:lang w:val="en-US"/>
          </w:rPr>
          <w:t xml:space="preserve">Taken together, these results highlight a shift in IM composition in AIH and non-AIH hep. diseased patients comparing to healthy individuals with a </w:t>
        </w:r>
      </w:ins>
      <w:ins w:id="125" w:author="Unknown Author" w:date="2017-08-09T15:21:00Z">
        <w:r>
          <w:rPr>
            <w:rFonts w:cs="Calibri"/>
            <w:lang w:val="en-US"/>
          </w:rPr>
          <w:t xml:space="preserve">distinct </w:t>
        </w:r>
      </w:ins>
      <w:ins w:id="126" w:author="Unknown Author" w:date="2017-08-09T15:22:00Z">
        <w:r>
          <w:rPr>
            <w:rFonts w:cs="Calibri"/>
            <w:lang w:val="en-US"/>
          </w:rPr>
          <w:t>composition of the AIH cohort compared to other non-AIH hepatopathy dieseases.</w:t>
        </w:r>
      </w:ins>
    </w:p>
    <w:p>
      <w:pPr>
        <w:pStyle w:val="Normal"/>
        <w:spacing w:lineRule="auto" w:line="360"/>
        <w:jc w:val="both"/>
        <w:rPr>
          <w:rFonts w:cs="Calibri"/>
          <w:lang w:val="en-US"/>
          <w:del w:id="128" w:author="Unknown Author" w:date="2017-08-09T15:03:00Z"/>
        </w:rPr>
      </w:pPr>
      <w:ins w:id="127" w:author="Unknown Author" w:date="2017-08-09T17:38:00Z">
        <w:commentRangeEnd w:id="16"/>
        <w:r>
          <w:commentReference w:id="16"/>
        </w:r>
        <w:r>
          <w:rPr>
            <w:rFonts w:cs="Calibri"/>
            <w:lang w:val="en-US"/>
          </w:rPr>
        </w:r>
      </w:ins>
    </w:p>
    <w:p>
      <w:pPr>
        <w:pStyle w:val="Normal"/>
        <w:spacing w:lineRule="auto" w:line="360"/>
        <w:jc w:val="both"/>
        <w:rPr>
          <w:rFonts w:cs="Calibri"/>
          <w:lang w:val="en-US"/>
          <w:ins w:id="130" w:author="Unknown Author" w:date="2017-08-09T11:23:00Z"/>
        </w:rPr>
      </w:pPr>
      <w:ins w:id="129" w:author="Unknown Author" w:date="2017-08-09T11:23:00Z">
        <w:r>
          <w:rPr>
            <w:rFonts w:cs="Calibri"/>
            <w:lang w:val="en-US"/>
          </w:rPr>
        </w:r>
      </w:ins>
    </w:p>
    <w:p>
      <w:pPr>
        <w:pStyle w:val="Normal"/>
        <w:spacing w:lineRule="auto" w:line="360"/>
        <w:jc w:val="both"/>
        <w:rPr>
          <w:lang w:val="en-US"/>
          <w:del w:id="132" w:author="Unknown Author" w:date="2017-08-09T11:11:00Z"/>
        </w:rPr>
      </w:pPr>
      <w:del w:id="131" w:author="Unknown Author" w:date="2017-08-09T11:24:00Z">
        <w:r>
          <w:rPr>
            <w:lang w:val="en-US"/>
          </w:rPr>
          <w:delText>To answer the hypothesis that specific alterations of the IM emerge with AIH in respect to healthy as well as non-AIH hepatopathy controls, we identified respective IM alpha and beta diversity levels as well as more detailed alterations of the IM on class- and genus level in AIH primarily comparing to healthy controls. Further we tried to differentiate these with respect to alterations found by comparing non-AIH hepatopathy with healthy controls and additionally identifying AIH-specific as well as common IM alterations by comparing AIH with non-AIH hepatopathy controls.</w:delText>
        </w:r>
      </w:del>
      <w:r>
        <w:rPr>
          <w:lang w:val="en-US"/>
        </w:rPr>
        <w:commentReference w:id="21"/>
      </w:r>
    </w:p>
    <w:p>
      <w:pPr>
        <w:pStyle w:val="Normal"/>
        <w:spacing w:lineRule="auto" w:line="360"/>
        <w:jc w:val="both"/>
        <w:rPr>
          <w:lang w:val="en-US"/>
        </w:rPr>
      </w:pPr>
      <w:r>
        <w:rPr/>
      </w:r>
    </w:p>
    <w:p>
      <w:pPr>
        <w:pStyle w:val="Normal"/>
        <w:spacing w:lineRule="auto" w:line="360"/>
        <w:jc w:val="both"/>
        <w:rPr/>
      </w:pPr>
      <w:del w:id="133" w:author="Unknown Author" w:date="2017-08-09T15:36:00Z">
        <w:r>
          <w:rPr>
            <w:u w:val="single"/>
            <w:lang w:val="en-US"/>
          </w:rPr>
          <w:delText>Intestinal microbiome alpha-diversity displays reduced levels in AIH being even more distinct in non-AIH hepatopathy controls:</w:delText>
        </w:r>
      </w:del>
      <w:r>
        <w:rPr>
          <w:u w:val="single"/>
          <w:lang w:val="en-US"/>
        </w:rPr>
        <w:commentReference w:id="22"/>
      </w:r>
    </w:p>
    <w:p>
      <w:pPr>
        <w:pStyle w:val="Normal"/>
        <w:spacing w:lineRule="auto" w:line="360"/>
        <w:jc w:val="both"/>
        <w:rPr>
          <w:rFonts w:cs="Calibri"/>
          <w:lang w:val="en-US"/>
          <w:del w:id="150" w:author="Unknown Author" w:date="2017-08-09T11:11:00Z"/>
        </w:rPr>
      </w:pPr>
      <w:r>
        <w:rPr>
          <w:rFonts w:cs="Calibri"/>
          <w:lang w:val="en-US"/>
        </w:rPr>
        <w:t>To gain insights into the richness of the microbiota of AIH, healthy and non-AIH hepatopathy control samples, we compared the number of detected operational taxonomic units (</w:t>
      </w:r>
      <w:del w:id="134" w:author="Unknown Author" w:date="2017-08-09T15:23:00Z">
        <w:r>
          <w:rPr>
            <w:rFonts w:cs="Calibri"/>
            <w:lang w:val="en-US"/>
          </w:rPr>
          <w:delText>d-</w:delText>
        </w:r>
      </w:del>
      <w:commentRangeStart w:id="23"/>
      <w:r>
        <w:rPr>
          <w:rFonts w:cs="Calibri"/>
          <w:lang w:val="en-US"/>
        </w:rPr>
        <w:t>OTUs</w:t>
      </w:r>
      <w:r>
        <w:rPr>
          <w:rFonts w:cs="Calibri"/>
          <w:lang w:val="en-US"/>
        </w:rPr>
      </w:r>
      <w:commentRangeEnd w:id="23"/>
      <w:r>
        <w:commentReference w:id="23"/>
      </w:r>
      <w:r>
        <w:rPr>
          <w:rFonts w:cs="Calibri"/>
          <w:lang w:val="en-US"/>
        </w:rPr>
        <w:t xml:space="preserve">), Chao1- and </w:t>
      </w:r>
      <w:commentRangeStart w:id="24"/>
      <w:r>
        <w:rPr>
          <w:rFonts w:cs="Calibri"/>
          <w:lang w:val="en-US"/>
        </w:rPr>
        <w:t>Shannon-index values</w:t>
      </w:r>
      <w:r>
        <w:rPr>
          <w:rFonts w:cs="Calibri"/>
          <w:lang w:val="en-US"/>
        </w:rPr>
      </w:r>
      <w:commentRangeEnd w:id="24"/>
      <w:r>
        <w:commentReference w:id="24"/>
      </w:r>
      <w:r>
        <w:rPr>
          <w:rFonts w:cs="Calibri"/>
          <w:lang w:val="en-US"/>
        </w:rPr>
        <w:t xml:space="preserve"> </w:t>
      </w:r>
      <w:r>
        <w:fldChar w:fldCharType="begin"/>
      </w:r>
      <w:r>
        <w:instrText>ADDIN ZOTERO_ITEM CSL_CITATION {"citationID":"fhHiw52E","properties":{"formattedCitation":"(Hamady and Knight, 2009; Morgan and Huttenhower, 2012)","plainCitation":"(Hamady and Knight, 2009; Morgan and Huttenhower, 2012)"},"citationItems":[{"id":1289,"uris":["http://zotero.org/users/local/mYa1v6Qc/items/VSRAXFE7"],"uri":["http://zotero.org/users/local/mYa1v6Qc/items/VSRAXFE7"],"itemData":{"id":1289,"type":"article-journal","title":"Microbial community profiling for human microbiome projects: Tools, techniques, and challenges","container-title":"Genome Research","page":"1141-1152","volume":"19","issue":"7","source":"PubMed","abstract":"High-throughput sequencing studies and new software tools are revolutionizing microbial community analyses, yet the variety of experimental and computational methods can be daunting. In this review, we discuss some of the different approaches to community profiling, highlighting strengths and weaknesses of various experimental approaches, sequencing methodologies, and analytical methods. We also address one key question emerging from various Human Microbiome Projects: Is there a substantial core of abundant organisms or lineages that we all share? It appears that in some human body habitats, such as the hand and the gut, the diversity among individuals is so great that we can rule out the possibility that any species is at high abundance in all individuals: It is possible that the focus should instead be on higher-level taxa or on functional genes instead.","DOI":"10.1101/gr.085464.108","ISSN":"1088-9051","note":"PMID: 19383763\nPMCID: PMC3776646","shortTitle":"Microbial community profiling for human microbiome projects","journalAbbreviation":"Genome Res.","language":"ENG","author":[{"family":"Hamady","given":"Micah"},{"family":"Knight","given":"Rob"}],"issued":{"date-parts":[["2009",7]]}}},{"id":659,"uris":["http://zotero.org/users/local/mYa1v6Qc/items/K2FGHGUD"],"uri":["http://zotero.org/users/local/mYa1v6Qc/items/K2FGHGUD"],"itemData":{"id":659,"type":"article-journal","title":"Chapter 12: Human Microbiome Analysis","container-title":"PLoS Computational Biology","page":"e1002808","volume":"8","issue":"12","source":"CrossRef","DOI":"10.1371/journal.pcbi.1002808","ISSN":"1553-7358","shortTitle":"Chapter 12","author":[{"family":"Morgan","given":"Xochitl C."},{"family":"Huttenhower","given":"Curtis"}],"editor":[{"family":"Lewitter","given":"Fran"},{"family":"Kann","given":"Maricel"}],"issued":{"date-parts":[["2012",12,27]]}}}],"schema":"https://github.com/citation-style-language/schema/raw/master/csl-citation.json"}</w:instrText>
      </w:r>
      <w:r>
        <w:fldChar w:fldCharType="separate"/>
      </w:r>
      <w:bookmarkStart w:id="132" w:name="__Fieldmark__743_669725301"/>
      <w:r>
        <w:rPr>
          <w:rFonts w:cs="Calibri"/>
          <w:lang w:val="en-US"/>
        </w:rPr>
        <w:t>(Hamady and Knight, 2009; Morgan and Huttenhower, 2012)</w:t>
      </w:r>
      <w:bookmarkStart w:id="133" w:name="__Fieldmark__1011_2052977003"/>
      <w:bookmarkStart w:id="134" w:name="__Fieldmark__350_1528461064"/>
      <w:bookmarkStart w:id="135" w:name="__Fieldmark__459_351641362"/>
      <w:bookmarkStart w:id="136" w:name="__Fieldmark__2193_161985363"/>
      <w:bookmarkStart w:id="137" w:name="__Fieldmark__828_186683166"/>
      <w:bookmarkEnd w:id="133"/>
      <w:bookmarkEnd w:id="134"/>
      <w:bookmarkEnd w:id="135"/>
      <w:bookmarkEnd w:id="136"/>
      <w:bookmarkEnd w:id="137"/>
      <w:r>
        <w:rPr>
          <w:rFonts w:cs="Calibri"/>
          <w:lang w:val="en-US"/>
        </w:rPr>
      </w:r>
      <w:r>
        <w:fldChar w:fldCharType="end"/>
      </w:r>
      <w:bookmarkEnd w:id="132"/>
      <w:r>
        <w:rPr>
          <w:rFonts w:cs="Calibri"/>
          <w:lang w:val="en-US"/>
        </w:rPr>
        <w:t xml:space="preserve">. </w:t>
      </w:r>
      <w:del w:id="135" w:author="Unknown Author" w:date="2017-08-09T11:07:00Z">
        <w:r>
          <w:rPr>
            <w:rFonts w:cs="Calibri"/>
            <w:lang w:val="en-US"/>
          </w:rPr>
          <w:delText>Detected</w:delText>
        </w:r>
      </w:del>
      <w:ins w:id="136" w:author="Unknown Author" w:date="2017-08-09T11:07:00Z">
        <w:r>
          <w:rPr>
            <w:rFonts w:cs="Calibri"/>
            <w:lang w:val="en-US"/>
          </w:rPr>
          <w:t>Observed</w:t>
        </w:r>
      </w:ins>
      <w:r>
        <w:rPr>
          <w:rFonts w:cs="Calibri"/>
          <w:lang w:val="en-US"/>
        </w:rPr>
        <w:t xml:space="preserve"> OTUs as well as Chao1</w:t>
      </w:r>
      <w:ins w:id="137" w:author="Unknown Author" w:date="2017-08-09T11:08:00Z">
        <w:r>
          <w:rPr>
            <w:rFonts w:cs="Calibri"/>
            <w:lang w:val="en-US"/>
          </w:rPr>
          <w:t xml:space="preserve"> </w:t>
        </w:r>
      </w:ins>
      <w:del w:id="138" w:author="Unknown Author" w:date="2017-08-09T11:08:00Z">
        <w:r>
          <w:rPr>
            <w:rFonts w:cs="Calibri"/>
            <w:lang w:val="en-US"/>
          </w:rPr>
          <w:delText>-</w:delText>
        </w:r>
      </w:del>
      <w:r>
        <w:rPr>
          <w:rFonts w:cs="Calibri"/>
          <w:lang w:val="en-US"/>
        </w:rPr>
        <w:t>index values showed a significant reduction of the bacterial diversity in AIH samples (TukeyHSD, FDR corrected P value &lt; 0.05</w:t>
      </w:r>
      <w:ins w:id="139" w:author="Unknown Author" w:date="2017-08-09T15:23:00Z">
        <w:r>
          <w:rPr>
            <w:rFonts w:cs="Calibri"/>
            <w:lang w:val="en-US"/>
          </w:rPr>
          <w:t>, Figure 1b,</w:t>
        </w:r>
      </w:ins>
      <w:ins w:id="140" w:author="Unknown Author" w:date="2017-08-09T15:24:00Z">
        <w:r>
          <w:rPr>
            <w:rFonts w:cs="Calibri"/>
            <w:lang w:val="en-US"/>
          </w:rPr>
          <w:t xml:space="preserve"> Supplementary Figure 1</w:t>
        </w:r>
      </w:ins>
      <w:r>
        <w:rPr>
          <w:rFonts w:cs="Calibri"/>
          <w:lang w:val="en-US"/>
        </w:rPr>
        <w:t>) and non-AIH hepatopathy control samples (</w:t>
      </w:r>
      <w:ins w:id="141" w:author="Unknown Author" w:date="2017-08-09T11:09:00Z">
        <w:r>
          <w:rPr>
            <w:rFonts w:cs="Calibri"/>
            <w:lang w:val="en-US"/>
          </w:rPr>
          <w:t>P value</w:t>
        </w:r>
      </w:ins>
      <w:del w:id="142" w:author="Unknown Author" w:date="2017-08-09T11:09:00Z">
        <w:r>
          <w:rPr>
            <w:rFonts w:cs="Calibri"/>
            <w:lang w:val="en-US"/>
          </w:rPr>
          <w:delText>p</w:delText>
        </w:r>
      </w:del>
      <w:r>
        <w:rPr>
          <w:rFonts w:cs="Calibri"/>
          <w:lang w:val="en-US"/>
        </w:rPr>
        <w:t xml:space="preserve"> &lt;</w:t>
      </w:r>
      <w:ins w:id="143" w:author="Unknown Author" w:date="2017-08-09T11:09:00Z">
        <w:r>
          <w:rPr>
            <w:rFonts w:cs="Calibri"/>
            <w:lang w:val="en-US"/>
          </w:rPr>
          <w:t xml:space="preserve"> </w:t>
        </w:r>
      </w:ins>
      <w:r>
        <w:rPr>
          <w:rFonts w:cs="Calibri"/>
          <w:lang w:val="en-US"/>
        </w:rPr>
        <w:t>0.001) compared to healthy individuals while AIH samples displayed intermediate index levels between healthy and control samples (</w:t>
      </w:r>
      <w:r>
        <w:rPr>
          <w:rFonts w:cs="Calibri"/>
          <w:b/>
          <w:i/>
          <w:lang w:val="en-US"/>
        </w:rPr>
        <w:t xml:space="preserve">Figure 1 </w:t>
      </w:r>
      <w:del w:id="144" w:author="Unknown Author" w:date="2017-08-09T11:09:00Z">
        <w:r>
          <w:rPr>
            <w:rFonts w:cs="Calibri"/>
            <w:b/>
            <w:i/>
            <w:lang w:val="en-US"/>
          </w:rPr>
          <w:delText>A</w:delText>
        </w:r>
      </w:del>
      <w:ins w:id="145" w:author="Unknown Author" w:date="2017-08-09T11:09:00Z">
        <w:r>
          <w:rPr>
            <w:rFonts w:cs="Calibri"/>
            <w:b/>
            <w:i/>
            <w:lang w:val="en-US"/>
          </w:rPr>
          <w:t xml:space="preserve">C, Supplementary Figure </w:t>
        </w:r>
      </w:ins>
      <w:ins w:id="146" w:author="Unknown Author" w:date="2017-08-09T11:10:00Z">
        <w:r>
          <w:rPr>
            <w:rFonts w:cs="Calibri"/>
            <w:b/>
            <w:i/>
            <w:lang w:val="en-US"/>
          </w:rPr>
          <w:t>1</w:t>
        </w:r>
      </w:ins>
      <w:r>
        <w:rPr>
          <w:rFonts w:cs="Calibri"/>
          <w:lang w:val="en-US"/>
        </w:rPr>
        <w:t>) indicating a reduced abundance of bacterial taxa in AIH</w:t>
      </w:r>
      <w:ins w:id="147" w:author="Unknown Author" w:date="2017-08-09T11:10:00Z">
        <w:r>
          <w:rPr>
            <w:rFonts w:cs="Calibri"/>
            <w:lang w:val="en-US"/>
          </w:rPr>
          <w:t xml:space="preserve"> samples</w:t>
        </w:r>
      </w:ins>
      <w:r>
        <w:rPr>
          <w:rFonts w:cs="Calibri"/>
          <w:lang w:val="en-US"/>
        </w:rPr>
        <w:t xml:space="preserve"> and an even more aggravated state in non-AIH hepatopathy controls. For Shannon-index values we could not detect such differences, nor for the AIH, neither for the non-AIH hepatopathy control cohort (</w:t>
      </w:r>
      <w:del w:id="148" w:author="Unknown Author" w:date="2017-08-09T11:10:00Z">
        <w:r>
          <w:rPr>
            <w:rFonts w:cs="Calibri"/>
            <w:b/>
            <w:i/>
            <w:lang w:val="en-US"/>
          </w:rPr>
          <w:delText>Figure 1 A</w:delText>
        </w:r>
      </w:del>
      <w:ins w:id="149" w:author="Unknown Author" w:date="2017-08-09T11:10:00Z">
        <w:r>
          <w:rPr>
            <w:rFonts w:cs="Calibri"/>
            <w:b/>
            <w:i/>
            <w:lang w:val="en-US"/>
          </w:rPr>
          <w:t xml:space="preserve">Supplementary Figure 1 </w:t>
        </w:r>
      </w:ins>
      <w:r>
        <w:rPr>
          <w:rFonts w:cs="Calibri"/>
          <w:lang w:val="en-US"/>
        </w:rPr>
        <w:t>).</w:t>
      </w:r>
    </w:p>
    <w:p>
      <w:pPr>
        <w:pStyle w:val="Normal"/>
        <w:spacing w:lineRule="auto" w:line="360"/>
        <w:jc w:val="both"/>
        <w:rPr>
          <w:rFonts w:cs="Calibri"/>
          <w:lang w:val="en-US"/>
        </w:rPr>
      </w:pPr>
      <w:r>
        <w:rPr/>
      </w:r>
    </w:p>
    <w:p>
      <w:pPr>
        <w:pStyle w:val="Normal"/>
        <w:spacing w:lineRule="auto" w:line="360"/>
        <w:jc w:val="both"/>
        <w:rPr/>
      </w:pPr>
      <w:ins w:id="151" w:author="Unknown Author" w:date="2017-08-09T15:28:00Z">
        <w:r>
          <w:rPr>
            <w:lang w:val="en-US"/>
          </w:rPr>
          <w:t>This showed a separation of healthy from AIH and non-AIH- associated microhabitats, but no clear separation between the AIH and non-AIH hepatopathy control  cohort (</w:t>
        </w:r>
      </w:ins>
      <w:ins w:id="152" w:author="Unknown Author" w:date="2017-08-09T15:28:00Z">
        <w:r>
          <w:rPr>
            <w:b/>
            <w:i/>
            <w:lang w:val="en-US"/>
          </w:rPr>
          <w:t>Figure X</w:t>
        </w:r>
      </w:ins>
      <w:ins w:id="153" w:author="Unknown Author" w:date="2017-08-09T15:28:00Z">
        <w:r>
          <w:rPr>
            <w:lang w:val="en-US"/>
          </w:rPr>
          <w:t>) supporting our findings of broad resemblance of IM alterations between these two cohorts on class, but also to some extent on genus level.</w:t>
        </w:r>
      </w:ins>
    </w:p>
    <w:p>
      <w:pPr>
        <w:pStyle w:val="Normal"/>
        <w:spacing w:lineRule="auto" w:line="360"/>
        <w:jc w:val="both"/>
        <w:rPr/>
      </w:pPr>
      <w:ins w:id="154" w:author="Unknown Author" w:date="2017-08-09T15:28:00Z">
        <w:r>
          <w:rPr>
            <w:rFonts w:cs="Calibri"/>
            <w:lang w:val="en-US"/>
          </w:rPr>
          <w:t>To check whether the differences in composition of the IM communities correlated or are independent from the disease status, we used the OTU count data to construct Bray-Curtis dissimilarity metrics</w:t>
        </w:r>
      </w:ins>
      <w:ins w:id="155" w:author="Unknown Author" w:date="2017-08-09T17:30:00Z">
        <w:r>
          <w:rPr>
            <w:rFonts w:cs="Calibri"/>
            <w:lang w:val="en-US"/>
          </w:rPr>
          <w:t xml:space="preserve"> </w:t>
        </w:r>
      </w:ins>
      <w:ins w:id="156" w:author="Unknown Author" w:date="2017-08-09T17:30:00Z">
        <w:r>
          <w:rPr>
            <w:rFonts w:cs="Calibri"/>
            <w:lang w:val="en-US"/>
          </w:rPr>
          <w:t xml:space="preserve">and performed a principal coordinates analysis (PCoA). </w:t>
        </w:r>
      </w:ins>
      <w:ins w:id="157" w:author="Unknown Author" w:date="2017-08-09T17:29:00Z">
        <w:r>
          <w:rPr>
            <w:rFonts w:cs="Calibri"/>
            <w:lang w:val="en-US"/>
          </w:rPr>
          <w:t>While healthy controls emerged to be tight clustered, samples of non-AIH hepatopathy were clearly separated by principal component 1 and showed an expanded pattern within the principal companent</w:t>
        </w:r>
      </w:ins>
      <w:ins w:id="158" w:author="Unknown Author" w:date="2017-08-09T17:29:00Z">
        <w:commentRangeStart w:id="25"/>
        <w:r>
          <w:rPr>
            <w:rFonts w:cs="Calibri"/>
            <w:lang w:val="en-US"/>
          </w:rPr>
          <w:t xml:space="preserve"> 2 with a pattern of successive transition corresponding to the degree of LPTR</w:t>
        </w:r>
      </w:ins>
      <w:ins w:id="159" w:author="Unknown Author" w:date="2017-08-09T17:29:00Z">
        <w:r>
          <w:rPr>
            <w:rFonts w:cs="Calibri"/>
            <w:lang w:val="en-US"/>
          </w:rPr>
        </w:r>
      </w:ins>
      <w:ins w:id="160" w:author="Unknown Author" w:date="2017-08-09T17:29:00Z">
        <w:commentRangeEnd w:id="25"/>
        <w:r>
          <w:commentReference w:id="25"/>
        </w:r>
        <w:r>
          <w:rPr>
            <w:rFonts w:cs="Calibri"/>
            <w:lang w:val="en-US"/>
          </w:rPr>
          <w:t xml:space="preserve">, respectively (see </w:t>
        </w:r>
      </w:ins>
      <w:ins w:id="161" w:author="Unknown Author" w:date="2017-08-09T17:29:00Z">
        <w:r>
          <w:rPr>
            <w:rFonts w:cs="Calibri"/>
            <w:b/>
            <w:i/>
            <w:lang w:val="en-US"/>
          </w:rPr>
          <w:t>Figure 2A</w:t>
        </w:r>
      </w:ins>
      <w:ins w:id="162" w:author="Unknown Author" w:date="2017-08-09T17:29:00Z">
        <w:r>
          <w:rPr>
            <w:rFonts w:cs="Calibri"/>
            <w:lang w:val="en-US"/>
          </w:rPr>
          <w:t>).</w:t>
        </w:r>
      </w:ins>
    </w:p>
    <w:p>
      <w:pPr>
        <w:pStyle w:val="Normal"/>
        <w:spacing w:lineRule="auto" w:line="360"/>
        <w:jc w:val="both"/>
        <w:rPr/>
      </w:pPr>
      <w:ins w:id="163" w:author="Unknown Author" w:date="2017-08-09T17:29:00Z">
        <w:r>
          <w:rPr/>
        </w:r>
      </w:ins>
    </w:p>
    <w:p>
      <w:pPr>
        <w:pStyle w:val="Normal"/>
        <w:spacing w:lineRule="auto" w:line="360"/>
        <w:jc w:val="both"/>
        <w:rPr/>
      </w:pPr>
      <w:ins w:id="164" w:author="Unknown Author" w:date="2017-08-09T15:31:00Z">
        <w:r>
          <w:rPr>
            <w:rFonts w:cs="Calibri"/>
            <w:lang w:val="en-US"/>
          </w:rPr>
          <w:t>Permutational multivariate ANOVA based on distance matrices (ADONIS) revealed a contribution of the disease status (</w:t>
        </w:r>
      </w:ins>
      <w:ins w:id="165" w:author="Unknown Author" w:date="2017-08-09T15:31:00Z">
        <w:r>
          <w:rPr>
            <w:rFonts w:cs="Calibri"/>
            <w:b/>
            <w:bCs/>
            <w:lang w:val="en-US"/>
          </w:rPr>
          <w:t>Figure 2B</w:t>
        </w:r>
      </w:ins>
      <w:ins w:id="166" w:author="Unknown Author" w:date="2017-08-09T15:31:00Z">
        <w:r>
          <w:rPr>
            <w:rFonts w:cs="Calibri"/>
            <w:lang w:val="en-US"/>
          </w:rPr>
          <w:t xml:space="preserve">) as well as </w:t>
        </w:r>
      </w:ins>
      <w:ins w:id="167" w:author="Unknown Author" w:date="2017-08-09T15:32:00Z">
        <w:r>
          <w:rPr>
            <w:rFonts w:cs="Calibri"/>
            <w:lang w:val="en-US"/>
          </w:rPr>
          <w:t>immunosuprressive-dependent contributions to the composition of the IM (</w:t>
        </w:r>
      </w:ins>
      <w:ins w:id="168" w:author="Unknown Author" w:date="2017-08-09T15:32:00Z">
        <w:r>
          <w:rPr>
            <w:rFonts w:cs="Calibri"/>
            <w:b/>
            <w:bCs/>
            <w:lang w:val="en-US"/>
          </w:rPr>
          <w:t>Figure 2C</w:t>
        </w:r>
      </w:ins>
      <w:ins w:id="169" w:author="Unknown Author" w:date="2017-08-09T15:32:00Z">
        <w:r>
          <w:rPr>
            <w:rFonts w:cs="Calibri"/>
            <w:lang w:val="en-US"/>
          </w:rPr>
          <w:t>)</w:t>
        </w:r>
      </w:ins>
      <w:ins w:id="170" w:author="Unknown Author" w:date="2017-08-09T15:33:00Z">
        <w:r>
          <w:rPr>
            <w:rFonts w:cs="Calibri"/>
            <w:lang w:val="en-US"/>
          </w:rPr>
          <w:t xml:space="preserve">. </w:t>
        </w:r>
      </w:ins>
      <w:ins w:id="171" w:author="Unknown Author" w:date="2017-08-09T15:45:00Z">
        <w:r>
          <w:rPr>
            <w:rFonts w:cs="Calibri"/>
            <w:lang w:val="en-US"/>
          </w:rPr>
          <w:t xml:space="preserve">We used canonical analysis of principal coordinates (CAP, </w:t>
        </w:r>
      </w:ins>
      <w:ins w:id="172" w:author="Unknown Author" w:date="2017-08-09T15:45:00Z">
        <w:commentRangeStart w:id="26"/>
        <w:r>
          <w:rPr>
            <w:rFonts w:cs="Calibri"/>
            <w:lang w:val="en-US"/>
          </w:rPr>
          <w:t>Anderson and Willis, 2003</w:t>
        </w:r>
      </w:ins>
      <w:r>
        <w:rPr>
          <w:rFonts w:cs="Calibri"/>
          <w:lang w:val="en-US"/>
        </w:rPr>
      </w:r>
      <w:ins w:id="173" w:author="Unknown Author" w:date="2017-08-09T15:45:00Z">
        <w:commentRangeEnd w:id="26"/>
        <w:r>
          <w:commentReference w:id="26"/>
        </w:r>
        <w:r>
          <w:rPr>
            <w:rFonts w:cs="Calibri"/>
            <w:lang w:val="en-US"/>
          </w:rPr>
          <w:t xml:space="preserve">) to quantify the influence of the </w:t>
        </w:r>
      </w:ins>
      <w:ins w:id="174" w:author="Unknown Author" w:date="2017-08-09T15:45:00Z">
        <w:r>
          <w:rPr>
            <w:rFonts w:cs="Calibri"/>
            <w:lang w:val="en-US"/>
          </w:rPr>
          <w:t>disease</w:t>
        </w:r>
      </w:ins>
      <w:ins w:id="175" w:author="Unknown Author" w:date="2017-08-09T15:45:00Z">
        <w:r>
          <w:rPr>
            <w:rFonts w:cs="Calibri"/>
            <w:lang w:val="en-US"/>
          </w:rPr>
          <w:t xml:space="preserve"> status</w:t>
        </w:r>
      </w:ins>
      <w:ins w:id="176" w:author="Unknown Author" w:date="2017-08-09T15:46:00Z">
        <w:r>
          <w:rPr>
            <w:rFonts w:cs="Calibri"/>
            <w:lang w:val="en-US"/>
          </w:rPr>
          <w:t xml:space="preserve"> to the IM composition. </w:t>
        </w:r>
      </w:ins>
      <w:ins w:id="177" w:author="Unknown Author" w:date="2017-08-09T16:07:00Z">
        <w:r>
          <w:rPr>
            <w:rFonts w:cs="Calibri"/>
            <w:lang w:val="en-US"/>
          </w:rPr>
          <w:t>According to this analysis, 5.4</w:t>
        </w:r>
      </w:ins>
      <w:ins w:id="178" w:author="Unknown Author" w:date="2017-08-09T16:07:00Z">
        <w:r>
          <w:rPr>
            <w:rFonts w:cs="Calibri"/>
            <w:lang w:val="en-US"/>
          </w:rPr>
          <w:t>%</w:t>
        </w:r>
      </w:ins>
      <w:ins w:id="179" w:author="Unknown Author" w:date="2017-08-09T16:07:00Z">
        <w:r>
          <w:rPr>
            <w:rFonts w:cs="Calibri"/>
            <w:lang w:val="en-US"/>
          </w:rPr>
          <w:t xml:space="preserve"> </w:t>
        </w:r>
      </w:ins>
      <w:ins w:id="180" w:author="Unknown Author" w:date="2017-08-09T16:07:00Z">
        <w:r>
          <w:rPr>
            <w:rFonts w:cs="Calibri"/>
            <w:lang w:val="en-US"/>
          </w:rPr>
          <w:t>(</w:t>
        </w:r>
      </w:ins>
      <w:ins w:id="181" w:author="Unknown Author" w:date="2017-08-09T16:07:00Z">
        <w:r>
          <w:rPr>
            <w:rFonts w:cs="Calibri"/>
            <w:lang w:val="en-US"/>
          </w:rPr>
          <w:t xml:space="preserve">CI = [4.6%, 6.4%], </w:t>
        </w:r>
      </w:ins>
      <w:ins w:id="182" w:author="Unknown Author" w:date="2017-08-09T16:07:00Z">
        <w:r>
          <w:rPr>
            <w:rFonts w:cs="Calibri"/>
            <w:lang w:val="en-US"/>
          </w:rPr>
          <w:t>P (PERMANOVA) &lt; 0.001)</w:t>
        </w:r>
      </w:ins>
      <w:ins w:id="183" w:author="Unknown Author" w:date="2017-08-09T16:07:00Z">
        <w:r>
          <w:rPr>
            <w:rFonts w:cs="Calibri"/>
            <w:lang w:val="en-US"/>
          </w:rPr>
          <w:t xml:space="preserve"> of the IM composition variance can be explained by the disease status (AIH, non-hep., healthy). </w:t>
        </w:r>
      </w:ins>
    </w:p>
    <w:p>
      <w:pPr>
        <w:pStyle w:val="Normal"/>
        <w:spacing w:lineRule="auto" w:line="360"/>
        <w:jc w:val="both"/>
        <w:rPr/>
      </w:pPr>
      <w:ins w:id="184" w:author="Unknown Author" w:date="2017-08-09T15:47:00Z">
        <w:r>
          <w:rPr>
            <w:rFonts w:cs="Calibri"/>
            <w:lang w:val="en-US"/>
          </w:rPr>
          <w:t>The constrained ordination showed a clear clustering of the three</w:t>
        </w:r>
      </w:ins>
      <w:ins w:id="185" w:author="Unknown Author" w:date="2017-08-09T15:47:00Z">
        <w:r>
          <w:rPr>
            <w:rFonts w:cs="Calibri"/>
            <w:lang w:val="en-US"/>
          </w:rPr>
          <w:t xml:space="preserve"> </w:t>
        </w:r>
      </w:ins>
      <w:ins w:id="186" w:author="Unknown Author" w:date="2017-08-09T15:47:00Z">
        <w:r>
          <w:rPr>
            <w:rFonts w:cs="Calibri"/>
            <w:lang w:val="en-US"/>
          </w:rPr>
          <w:t>cohorts (</w:t>
        </w:r>
      </w:ins>
      <w:ins w:id="187" w:author="Unknown Author" w:date="2017-08-09T15:47:00Z">
        <w:r>
          <w:rPr>
            <w:rFonts w:cs="Calibri"/>
            <w:lang w:val="en-US"/>
          </w:rPr>
          <w:t xml:space="preserve">Figure </w:t>
        </w:r>
      </w:ins>
      <w:ins w:id="188" w:author="Unknown Author" w:date="2017-08-09T15:47:00Z">
        <w:r>
          <w:rPr>
            <w:rFonts w:cs="Calibri"/>
            <w:b/>
            <w:bCs/>
            <w:lang w:val="en-US"/>
          </w:rPr>
          <w:t>2B</w:t>
        </w:r>
      </w:ins>
      <w:ins w:id="189" w:author="Unknown Author" w:date="2017-08-09T15:47:00Z">
        <w:r>
          <w:rPr>
            <w:rFonts w:cs="Calibri"/>
            <w:lang w:val="en-US"/>
          </w:rPr>
          <w:t>)</w:t>
        </w:r>
      </w:ins>
      <w:ins w:id="190" w:author="Unknown Author" w:date="2017-08-09T15:48:00Z">
        <w:r>
          <w:rPr>
            <w:rFonts w:cs="Calibri"/>
            <w:lang w:val="en-US"/>
          </w:rPr>
          <w:t>.</w:t>
        </w:r>
      </w:ins>
      <w:ins w:id="191" w:author="Unknown Author" w:date="2017-08-09T16:17:00Z">
        <w:r>
          <w:rPr>
            <w:rFonts w:cs="Calibri"/>
            <w:lang w:val="en-US"/>
          </w:rPr>
          <w:t xml:space="preserve"> </w:t>
        </w:r>
      </w:ins>
      <w:ins w:id="192" w:author="Unknown Author" w:date="2017-08-09T16:17:00Z">
        <w:r>
          <w:rPr>
            <w:rFonts w:cs="Calibri"/>
            <w:lang w:val="en-US"/>
          </w:rPr>
          <w:t>Further, we repeated the PARMANOVA and CAP analysis to check for the influence of the hepatopathy status among the samples to the IM composition. This revealed that 7.4% of the total variance (CI=[6.5%, 8.5%], P (PERMANOVA) &lt; 0.002) is explained by the hepatopathy score (</w:t>
        </w:r>
      </w:ins>
      <w:ins w:id="193" w:author="Unknown Author" w:date="2017-08-09T16:17:00Z">
        <w:commentRangeStart w:id="27"/>
        <w:r>
          <w:rPr>
            <w:rFonts w:cs="Calibri"/>
            <w:lang w:val="en-US"/>
          </w:rPr>
          <w:t>list here the for groups</w:t>
        </w:r>
      </w:ins>
      <w:ins w:id="194" w:author="Unknown Author" w:date="2017-08-09T16:17:00Z">
        <w:r>
          <w:rPr>
            <w:rFonts w:cs="Calibri"/>
            <w:lang w:val="en-US"/>
          </w:rPr>
        </w:r>
      </w:ins>
      <w:ins w:id="195" w:author="Unknown Author" w:date="2017-08-09T16:17:00Z">
        <w:commentRangeEnd w:id="27"/>
        <w:r>
          <w:commentReference w:id="27"/>
        </w:r>
        <w:r>
          <w:rPr>
            <w:rFonts w:cs="Calibri"/>
            <w:lang w:val="en-US"/>
          </w:rPr>
          <w:t xml:space="preserve">). On the constrained ordination, a clear clustering of the samples without hepatopathy and samples with zirrhose can be seen, but no clear clustering between </w:t>
        </w:r>
      </w:ins>
      <w:ins w:id="196" w:author="Unknown Author" w:date="2017-08-09T16:17:00Z">
        <w:commentRangeStart w:id="28"/>
        <w:r>
          <w:rPr>
            <w:rFonts w:cs="Calibri"/>
            <w:lang w:val="en-US"/>
          </w:rPr>
          <w:t xml:space="preserve">hepatop_ohne_veraenderung </w:t>
        </w:r>
      </w:ins>
      <w:ins w:id="197" w:author="Unknown Author" w:date="2017-08-09T16:17:00Z">
        <w:r>
          <w:rPr>
            <w:rFonts w:cs="Calibri"/>
            <w:lang w:val="en-US"/>
          </w:rPr>
        </w:r>
      </w:ins>
      <w:ins w:id="198" w:author="Unknown Author" w:date="2017-08-09T16:17:00Z">
        <w:commentRangeEnd w:id="28"/>
        <w:r>
          <w:commentReference w:id="28"/>
        </w:r>
        <w:r>
          <w:rPr>
            <w:rFonts w:cs="Calibri"/>
            <w:lang w:val="en-US"/>
          </w:rPr>
          <w:t xml:space="preserve">and </w:t>
        </w:r>
      </w:ins>
      <w:ins w:id="199" w:author="Unknown Author" w:date="2017-08-09T16:17:00Z">
        <w:commentRangeStart w:id="29"/>
        <w:r>
          <w:rPr>
            <w:rFonts w:cs="Calibri"/>
            <w:lang w:val="en-US"/>
          </w:rPr>
          <w:t>mit fibrose .</w:t>
        </w:r>
      </w:ins>
    </w:p>
    <w:p>
      <w:pPr>
        <w:pStyle w:val="Normal"/>
        <w:spacing w:lineRule="auto" w:line="360"/>
        <w:jc w:val="both"/>
        <w:rPr>
          <w:rFonts w:cs="Calibri"/>
          <w:lang w:val="en-US"/>
        </w:rPr>
      </w:pPr>
      <w:ins w:id="200" w:author="Unknown Author" w:date="2017-08-09T16:17:00Z">
        <w:r>
          <w:rPr/>
        </w:r>
      </w:ins>
    </w:p>
    <w:p>
      <w:pPr>
        <w:pStyle w:val="Normal"/>
        <w:spacing w:lineRule="auto" w:line="360"/>
        <w:jc w:val="both"/>
        <w:rPr/>
      </w:pPr>
      <w:ins w:id="201" w:author="Unknown Author" w:date="2017-08-09T16:17:00Z">
        <w:r>
          <w:rPr>
            <w:lang w:val="en-US"/>
          </w:rPr>
          <w:t>M</w:t>
        </w:r>
      </w:ins>
    </w:p>
    <w:p>
      <w:pPr>
        <w:pStyle w:val="Normal"/>
        <w:spacing w:lineRule="auto" w:line="360"/>
        <w:jc w:val="both"/>
        <w:rPr>
          <w:rFonts w:cs="Calibri"/>
          <w:lang w:val="en-US"/>
          <w:del w:id="203" w:author="Unknown Author" w:date="2017-08-09T16:21:00Z"/>
        </w:rPr>
      </w:pPr>
      <w:ins w:id="202" w:author="Unknown Author" w:date="2017-08-09T16:17:00Z">
        <w:commentRangeEnd w:id="29"/>
        <w:r>
          <w:commentReference w:id="29"/>
        </w:r>
        <w:r>
          <w:rPr>
            <w:rFonts w:cs="Calibri"/>
            <w:lang w:val="en-US"/>
          </w:rPr>
        </w:r>
      </w:ins>
    </w:p>
    <w:p>
      <w:pPr>
        <w:pStyle w:val="Normal"/>
        <w:spacing w:lineRule="auto" w:line="360"/>
        <w:jc w:val="both"/>
        <w:rPr>
          <w:rFonts w:cs="Calibri"/>
          <w:lang w:val="en-US"/>
        </w:rPr>
      </w:pPr>
      <w:r>
        <w:rPr/>
      </w:r>
    </w:p>
    <w:p>
      <w:pPr>
        <w:pStyle w:val="Normal"/>
        <w:spacing w:lineRule="auto" w:line="360"/>
        <w:jc w:val="both"/>
        <w:rPr/>
      </w:pPr>
      <w:ins w:id="204" w:author="Unknown Author" w:date="2017-08-09T15:48:00Z">
        <w:r>
          <w:rPr>
            <w:rFonts w:cs="Calibri"/>
            <w:lang w:val="en-US"/>
          </w:rPr>
          <w:t>Together, these result</w:t>
        </w:r>
      </w:ins>
      <w:ins w:id="205" w:author="Unknown Author" w:date="2017-08-09T15:48:00Z">
        <w:r>
          <w:rPr>
            <w:rFonts w:cs="Calibri"/>
            <w:lang w:val="en-US"/>
          </w:rPr>
          <w:t>u</w:t>
        </w:r>
      </w:ins>
      <w:ins w:id="206" w:author="Unknown Author" w:date="2017-08-09T15:48:00Z">
        <w:r>
          <w:rPr>
            <w:rFonts w:cs="Calibri"/>
            <w:lang w:val="en-US"/>
          </w:rPr>
          <w:t xml:space="preserve">s further support the hypothesis that the IM community of AIH patients and the IM of non-AIH hepatopathic patients are colonized by communities with taxonomically distinct profiles. </w:t>
        </w:r>
      </w:ins>
    </w:p>
    <w:p>
      <w:pPr>
        <w:pStyle w:val="Normal"/>
        <w:spacing w:lineRule="auto" w:line="360"/>
        <w:jc w:val="both"/>
        <w:rPr>
          <w:rFonts w:cs="Calibri"/>
          <w:lang w:val="en-US"/>
        </w:rPr>
      </w:pPr>
      <w:r>
        <w:rPr>
          <w:rFonts w:cs="Calibri"/>
          <w:lang w:val="en-US"/>
        </w:rPr>
      </w:r>
    </w:p>
    <w:p>
      <w:pPr>
        <w:pStyle w:val="Normal"/>
        <w:spacing w:lineRule="auto" w:line="360"/>
        <w:jc w:val="both"/>
        <w:rPr/>
      </w:pPr>
      <w:ins w:id="207" w:author="Unknown Author" w:date="2017-08-09T15:48:00Z">
        <w:r>
          <w:rPr>
            <w:rFonts w:cs="Calibri"/>
            <w:lang w:val="en-US"/>
          </w:rPr>
          <w:t xml:space="preserve">To identify </w:t>
        </w:r>
      </w:ins>
      <w:ins w:id="208" w:author="Unknown Author" w:date="2017-08-09T16:29:00Z">
        <w:r>
          <w:rPr>
            <w:rFonts w:cs="Calibri"/>
            <w:lang w:val="en-US"/>
          </w:rPr>
          <w:t>OTUs responsible for the diversification between the three diseas</w:t>
        </w:r>
      </w:ins>
      <w:ins w:id="209" w:author="Unknown Author" w:date="2017-08-09T16:30:00Z">
        <w:r>
          <w:rPr>
            <w:rFonts w:cs="Calibri"/>
            <w:lang w:val="en-US"/>
          </w:rPr>
          <w:t xml:space="preserve">e-assciated microhabitsa we employed a linear model analysis to </w:t>
        </w:r>
      </w:ins>
      <w:ins w:id="210" w:author="Unknown Author" w:date="2017-08-09T16:31:00Z">
        <w:r>
          <w:rPr>
            <w:rFonts w:cs="Calibri"/>
            <w:lang w:val="en-US"/>
          </w:rPr>
          <w:t>determine bacterial OTUs significantly enriched in either AIH</w:t>
        </w:r>
      </w:ins>
      <w:ins w:id="211" w:author="Unknown Author" w:date="2017-08-09T16:32:00Z">
        <w:r>
          <w:rPr>
            <w:rFonts w:cs="Calibri"/>
            <w:lang w:val="en-US"/>
          </w:rPr>
          <w:t xml:space="preserve">-, non-AIH hep. Control and healthy IM. With this approach we identified three distinct sub-communities (designated </w:t>
        </w:r>
      </w:ins>
      <w:ins w:id="212" w:author="Unknown Author" w:date="2017-08-09T16:32:00Z">
        <w:r>
          <w:rPr>
            <w:rFonts w:cs="Calibri"/>
            <w:i/>
            <w:iCs/>
            <w:lang w:val="en-US"/>
          </w:rPr>
          <w:t>AIH_OTUs</w:t>
        </w:r>
      </w:ins>
      <w:ins w:id="213" w:author="Unknown Author" w:date="2017-08-09T16:32:00Z">
        <w:r>
          <w:rPr>
            <w:rFonts w:cs="Calibri"/>
            <w:lang w:val="en-US"/>
          </w:rPr>
          <w:t xml:space="preserve">, </w:t>
        </w:r>
      </w:ins>
      <w:ins w:id="214" w:author="Unknown Author" w:date="2017-08-09T16:32:00Z">
        <w:r>
          <w:rPr>
            <w:rFonts w:cs="Calibri"/>
            <w:i/>
            <w:iCs/>
            <w:lang w:val="en-US"/>
          </w:rPr>
          <w:t>hep_control_OTUS</w:t>
        </w:r>
      </w:ins>
      <w:ins w:id="215" w:author="Unknown Author" w:date="2017-08-09T16:32:00Z">
        <w:r>
          <w:rPr>
            <w:rFonts w:cs="Calibri"/>
            <w:lang w:val="en-US"/>
          </w:rPr>
          <w:t xml:space="preserve">, </w:t>
        </w:r>
      </w:ins>
      <w:ins w:id="216" w:author="Unknown Author" w:date="2017-08-09T16:32:00Z">
        <w:r>
          <w:rPr>
            <w:rFonts w:cs="Calibri"/>
            <w:i/>
            <w:iCs/>
            <w:lang w:val="en-US"/>
          </w:rPr>
          <w:t>healthy_OTUs</w:t>
        </w:r>
      </w:ins>
      <w:ins w:id="217" w:author="Unknown Author" w:date="2017-08-09T16:32:00Z">
        <w:r>
          <w:rPr>
            <w:rFonts w:cs="Calibri"/>
            <w:lang w:val="en-US"/>
          </w:rPr>
          <w:t>) for the three cohorts (</w:t>
        </w:r>
      </w:ins>
      <w:ins w:id="218" w:author="Unknown Author" w:date="2017-08-09T16:32:00Z">
        <w:r>
          <w:rPr>
            <w:rFonts w:cs="Calibri"/>
            <w:b/>
            <w:bCs/>
            <w:lang w:val="en-US"/>
          </w:rPr>
          <w:t>Figure 3, Database D1</w:t>
        </w:r>
      </w:ins>
      <w:ins w:id="219" w:author="Unknown Author" w:date="2017-08-09T16:32:00Z">
        <w:r>
          <w:rPr>
            <w:rFonts w:cs="Calibri"/>
            <w:lang w:val="en-US"/>
          </w:rPr>
          <w:t>)</w:t>
        </w:r>
      </w:ins>
      <w:ins w:id="220" w:author="Unknown Author" w:date="2017-08-09T16:34:00Z">
        <w:r>
          <w:rPr>
            <w:rFonts w:cs="Calibri"/>
            <w:lang w:val="en-US"/>
          </w:rPr>
          <w:t>.</w:t>
        </w:r>
      </w:ins>
      <w:ins w:id="221" w:author="Unknown Author" w:date="2017-08-09T17:02:00Z">
        <w:r>
          <w:rPr>
            <w:rFonts w:cs="Calibri"/>
            <w:lang w:val="en-US"/>
          </w:rPr>
          <w:t xml:space="preserve"> </w:t>
        </w:r>
      </w:ins>
      <w:ins w:id="222" w:author="Unknown Author" w:date="2017-08-09T17:02:00Z">
        <w:r>
          <w:rPr>
            <w:rFonts w:cs="Calibri"/>
            <w:lang w:val="en-US"/>
          </w:rPr>
          <w:commentReference w:id="30"/>
        </w:r>
      </w:ins>
    </w:p>
    <w:p>
      <w:pPr>
        <w:pStyle w:val="Normal"/>
        <w:spacing w:lineRule="auto" w:line="360"/>
        <w:jc w:val="both"/>
        <w:rPr>
          <w:rFonts w:cs="Calibri"/>
          <w:lang w:val="en-US"/>
          <w:del w:id="224" w:author="Unknown Author" w:date="2017-08-09T16:32:00Z"/>
        </w:rPr>
      </w:pPr>
      <w:ins w:id="223" w:author="Unknown Author" w:date="2017-08-09T17:01:00Z">
        <w:r>
          <w:rPr>
            <w:rFonts w:cs="Calibri"/>
            <w:lang w:val="en-US"/>
          </w:rPr>
          <w:t xml:space="preserve"> </w:t>
        </w:r>
      </w:ins>
    </w:p>
    <w:p>
      <w:pPr>
        <w:pStyle w:val="Normal"/>
        <w:spacing w:lineRule="auto" w:line="360"/>
        <w:jc w:val="both"/>
        <w:rPr>
          <w:rFonts w:cs="Calibri"/>
          <w:lang w:val="en-US"/>
        </w:rPr>
      </w:pPr>
      <w:r>
        <w:rPr/>
      </w:r>
    </w:p>
    <w:p>
      <w:pPr>
        <w:pStyle w:val="Normal"/>
        <w:spacing w:lineRule="auto" w:line="360"/>
        <w:jc w:val="both"/>
        <w:rPr>
          <w:b/>
          <w:b/>
          <w:i/>
          <w:i/>
          <w:u w:val="single"/>
          <w:lang w:val="en-US"/>
          <w:del w:id="227" w:author="Unknown Author" w:date="2017-08-09T15:24:00Z"/>
        </w:rPr>
      </w:pPr>
      <w:del w:id="225" w:author="Unknown Author" w:date="2017-08-09T15:24:00Z">
        <w:r>
          <w:rPr>
            <w:b/>
            <w:i/>
            <w:u w:val="single"/>
            <w:lang w:val="en-US"/>
          </w:rPr>
          <w:delText>On class level, AIH-specific alterations showed broad resemblance to that found in non-AIH hepatopathy controls</w:delText>
        </w:r>
      </w:del>
      <w:del w:id="226" w:author="Unknown Author" w:date="2017-08-09T11:11:00Z">
        <w:r>
          <w:rPr>
            <w:b/>
            <w:i/>
            <w:u w:val="single"/>
            <w:lang w:val="en-US"/>
          </w:rPr>
          <w:delText>:</w:delText>
        </w:r>
      </w:del>
    </w:p>
    <w:p>
      <w:pPr>
        <w:pStyle w:val="Normal"/>
        <w:spacing w:lineRule="auto" w:line="360"/>
        <w:jc w:val="both"/>
        <w:rPr>
          <w:b/>
          <w:b/>
          <w:i/>
          <w:i/>
          <w:u w:val="single"/>
          <w:lang w:val="en-US"/>
        </w:rPr>
      </w:pPr>
      <w:del w:id="228" w:author="Unknown Author" w:date="2017-08-09T11:25:00Z">
        <w:r>
          <w:rPr>
            <w:b/>
            <w:i/>
            <w:u w:val="single"/>
            <w:lang w:val="en-US"/>
          </w:rPr>
          <w:delText xml:space="preserve">). </w:delText>
        </w:r>
      </w:del>
      <w:del w:id="229" w:author="Unknown Author" w:date="2017-08-09T11:25:00Z">
        <w:r>
          <w:rPr>
            <w:rFonts w:cs="Calibri"/>
            <w:b/>
            <w:i/>
            <w:u w:val="single"/>
            <w:lang w:val="en-US"/>
          </w:rPr>
          <w:delText xml:space="preserve">By comparing the AIH cohort with the healthy control group we found significant increases in OTUs classificated to Gammaproteobacteria (zero-inflated Gaussian (ZIG) mixture model, FDR corrected P value &lt;0.001); Bacteroidia, Verrucomicrobiae (p  &lt;0.01, respectively); Actinobacteria, Chloroplast, Erysipelotrichi, Fusobacteria (p &lt;0.05, respectively) as well as significant decreases for Betaproteobacteria (p &lt;0.001); Alphaproteobacteria, Bacilli, Clostridia, Epsilonproteobacteria, and TM7-3 (p &lt;0.05, respectively; Figure 1 C). </w:delText>
        </w:r>
      </w:del>
      <w:del w:id="230" w:author="Unknown Author" w:date="2017-08-09T11:25:00Z">
        <w:r>
          <w:rPr>
            <w:b/>
            <w:i/>
            <w:u w:val="single"/>
            <w:lang w:val="en-US"/>
          </w:rPr>
          <w:delText xml:space="preserve">Next, by comparing AIH with non-AIH hepatopathy control samples we detected significant increases for Bacteroidia, Erysipelotrichi, Gammaproteobacteria </w:delText>
        </w:r>
      </w:del>
      <w:del w:id="231" w:author="Unknown Author" w:date="2017-08-09T11:25:00Z">
        <w:r>
          <w:rPr>
            <w:rFonts w:cs="Calibri"/>
            <w:b/>
            <w:i/>
            <w:u w:val="single"/>
            <w:lang w:val="en-US"/>
          </w:rPr>
          <w:delText>(p &lt;0.001, respectively)</w:delText>
        </w:r>
      </w:del>
      <w:del w:id="232" w:author="Unknown Author" w:date="2017-08-09T11:25:00Z">
        <w:r>
          <w:rPr>
            <w:b/>
            <w:i/>
            <w:u w:val="single"/>
            <w:lang w:val="en-US"/>
          </w:rPr>
          <w:delText xml:space="preserve"> and Chloroplast, RF3 </w:delText>
        </w:r>
      </w:del>
      <w:del w:id="233" w:author="Unknown Author" w:date="2017-08-09T11:25:00Z">
        <w:r>
          <w:rPr>
            <w:rFonts w:cs="Calibri"/>
            <w:b/>
            <w:i/>
            <w:u w:val="single"/>
            <w:lang w:val="en-US"/>
          </w:rPr>
          <w:delText xml:space="preserve">(p &lt;0.05, respectively) </w:delText>
        </w:r>
      </w:del>
      <w:del w:id="234" w:author="Unknown Author" w:date="2017-08-09T11:25:00Z">
        <w:r>
          <w:rPr>
            <w:b/>
            <w:i/>
            <w:u w:val="single"/>
            <w:lang w:val="en-US"/>
          </w:rPr>
          <w:delText xml:space="preserve">as well as significant decreases for Betaproteobacteria, Clostridia </w:delText>
        </w:r>
      </w:del>
      <w:del w:id="235" w:author="Unknown Author" w:date="2017-08-09T11:25:00Z">
        <w:r>
          <w:rPr>
            <w:rFonts w:cs="Calibri"/>
            <w:b/>
            <w:i/>
            <w:u w:val="single"/>
            <w:lang w:val="en-US"/>
          </w:rPr>
          <w:delText>(p &lt;0.001, respectively);</w:delText>
        </w:r>
      </w:del>
      <w:del w:id="236" w:author="Unknown Author" w:date="2017-08-09T11:25:00Z">
        <w:r>
          <w:rPr>
            <w:b/>
            <w:i/>
            <w:u w:val="single"/>
            <w:lang w:val="en-US"/>
          </w:rPr>
          <w:delText xml:space="preserve"> Alphaproteobacteria, Bacilli, Coriobacteria, Deltaproteobacteria </w:delText>
        </w:r>
      </w:del>
      <w:del w:id="237" w:author="Unknown Author" w:date="2017-08-09T11:25:00Z">
        <w:r>
          <w:rPr>
            <w:rFonts w:cs="Calibri"/>
            <w:b/>
            <w:i/>
            <w:u w:val="single"/>
            <w:lang w:val="en-US"/>
          </w:rPr>
          <w:delText>(p  &lt;0.01, respectively);</w:delText>
        </w:r>
      </w:del>
      <w:del w:id="238" w:author="Unknown Author" w:date="2017-08-09T11:25:00Z">
        <w:r>
          <w:rPr>
            <w:b/>
            <w:i/>
            <w:u w:val="single"/>
            <w:lang w:val="en-US"/>
          </w:rPr>
          <w:delText xml:space="preserve"> Epsilonproteobacteria and TM7-3 (</w:delText>
        </w:r>
      </w:del>
      <w:del w:id="239" w:author="Unknown Author" w:date="2017-08-09T11:25:00Z">
        <w:r>
          <w:rPr>
            <w:rFonts w:cs="Calibri"/>
            <w:b/>
            <w:i/>
            <w:u w:val="single"/>
            <w:lang w:val="en-US"/>
          </w:rPr>
          <w:delText>p &lt;0.05, respectively;</w:delText>
        </w:r>
      </w:del>
      <w:del w:id="240" w:author="Unknown Author" w:date="2017-08-09T11:25:00Z">
        <w:r>
          <w:rPr>
            <w:b/>
            <w:i/>
            <w:u w:val="single"/>
            <w:lang w:val="en-US"/>
          </w:rPr>
          <w:delText xml:space="preserve"> </w:delText>
        </w:r>
      </w:del>
      <w:del w:id="241" w:author="Unknown Author" w:date="2017-08-09T11:25:00Z">
        <w:r>
          <w:rPr>
            <w:rFonts w:cs="Calibri"/>
            <w:b/>
            <w:i/>
            <w:u w:val="single"/>
            <w:lang w:val="en-US"/>
          </w:rPr>
          <w:delText>Figure 1 C</w:delText>
        </w:r>
      </w:del>
      <w:del w:id="242" w:author="Unknown Author" w:date="2017-08-09T11:25:00Z">
        <w:r>
          <w:rPr>
            <w:b/>
            <w:i/>
            <w:u w:val="single"/>
            <w:lang w:val="en-US"/>
          </w:rPr>
          <w:delText>).</w:delText>
        </w:r>
      </w:del>
      <w:del w:id="243" w:author="Unknown Author" w:date="2017-08-09T11:12:00Z">
        <w:r>
          <w:rPr>
            <w:b/>
            <w:i/>
            <w:u w:val="single"/>
            <w:lang w:val="en-US"/>
          </w:rPr>
          <w:delText>B</w:delText>
        </w:r>
      </w:del>
      <w:del w:id="244" w:author="Unknown Author" w:date="2017-08-09T11:25:00Z">
        <w:r>
          <w:rPr>
            <w:b/>
            <w:i/>
            <w:u w:val="single"/>
            <w:lang w:val="en-US"/>
          </w:rPr>
          <w:delText xml:space="preserve">resentative sequences to class level highlighted that AIH-specific alterations of the IM are very similar to that found in non-AIH hepatopathy control samples (Figure 1 </w:delText>
        </w:r>
      </w:del>
      <w:del w:id="245" w:author="Unknown Author" w:date="2017-08-09T11:13:00Z">
        <w:r>
          <w:rPr>
            <w:b/>
            <w:i/>
            <w:u w:val="single"/>
            <w:lang w:val="en-US"/>
          </w:rPr>
          <w:delText>-rep</w:delText>
        </w:r>
      </w:del>
      <w:del w:id="246" w:author="Unknown Author" w:date="2017-08-09T11:25:00Z">
        <w:r>
          <w:rPr>
            <w:b/>
            <w:i/>
            <w:u w:val="single"/>
            <w:lang w:val="en-US"/>
          </w:rPr>
          <w:delText>Taxonomic classification of the OTU</w:delText>
        </w:r>
      </w:del>
    </w:p>
    <w:p>
      <w:pPr>
        <w:pStyle w:val="Normal"/>
        <w:spacing w:lineRule="auto" w:line="360"/>
        <w:jc w:val="both"/>
        <w:rPr/>
      </w:pPr>
      <w:commentRangeStart w:id="31"/>
      <w:r>
        <w:rPr>
          <w:lang w:val="en-US"/>
        </w:rPr>
        <w:t xml:space="preserve">In contrary to the similar change pattern of AIH and non-AIH hepatopathy control in comparison to healthy samples, OTUs associated to the </w:t>
      </w:r>
      <w:r>
        <w:rPr>
          <w:i/>
          <w:lang w:val="en-US"/>
        </w:rPr>
        <w:t>Erysipelotrichi</w:t>
      </w:r>
      <w:r>
        <w:rPr>
          <w:lang w:val="en-US"/>
        </w:rPr>
        <w:t xml:space="preserve"> class showed contrariuos alterations with a significant increase in AIH (p &lt;0.05) and a corresponding decrease in non-AIH hepatopathy controls (p &lt;0.001, both </w:t>
      </w:r>
      <w:r>
        <w:rPr>
          <w:rFonts w:cs="Calibri"/>
          <w:b/>
          <w:i/>
          <w:lang w:val="en-US"/>
        </w:rPr>
        <w:t>Figure 1 C</w:t>
      </w:r>
      <w:r>
        <w:rPr>
          <w:lang w:val="en-US"/>
        </w:rPr>
        <w:t xml:space="preserve">). In addition to the mentioned alterations within the AIH sub-cohort (see above), OTU-representative sequences associated with </w:t>
      </w:r>
      <w:r>
        <w:rPr>
          <w:i/>
          <w:lang w:val="en-US"/>
        </w:rPr>
        <w:t>Bacteroidia</w:t>
      </w:r>
      <w:r>
        <w:rPr>
          <w:lang w:val="en-US"/>
        </w:rPr>
        <w:t xml:space="preserve">, </w:t>
      </w:r>
      <w:r>
        <w:rPr>
          <w:i/>
          <w:lang w:val="en-US"/>
        </w:rPr>
        <w:t>Epsilonproteobacteria</w:t>
      </w:r>
      <w:r>
        <w:rPr>
          <w:lang w:val="en-US"/>
        </w:rPr>
        <w:t xml:space="preserve">, </w:t>
      </w:r>
      <w:r>
        <w:rPr>
          <w:i/>
          <w:lang w:val="en-US"/>
        </w:rPr>
        <w:t>Fusobacteria</w:t>
      </w:r>
      <w:r>
        <w:rPr>
          <w:lang w:val="en-US"/>
        </w:rPr>
        <w:t xml:space="preserve">, </w:t>
      </w:r>
      <w:r>
        <w:rPr>
          <w:i/>
          <w:lang w:val="en-US"/>
        </w:rPr>
        <w:t>TM7-3</w:t>
      </w:r>
      <w:r>
        <w:rPr>
          <w:lang w:val="en-US"/>
        </w:rPr>
        <w:t xml:space="preserve">, and </w:t>
      </w:r>
      <w:r>
        <w:rPr>
          <w:i/>
          <w:lang w:val="en-US"/>
        </w:rPr>
        <w:t>Verrucomicrobiae</w:t>
      </w:r>
      <w:r>
        <w:rPr>
          <w:lang w:val="en-US"/>
        </w:rPr>
        <w:t xml:space="preserve"> showed no differing expression between non-AIH hepatopathy and healthy controls (</w:t>
      </w:r>
      <w:r>
        <w:rPr>
          <w:rFonts w:cs="Calibri"/>
          <w:b/>
          <w:i/>
          <w:lang w:val="en-US"/>
        </w:rPr>
        <w:t>Figure 1 C</w:t>
      </w:r>
      <w:r>
        <w:rPr>
          <w:lang w:val="en-US"/>
        </w:rPr>
        <w:t xml:space="preserve">). </w:t>
      </w:r>
    </w:p>
    <w:p>
      <w:pPr>
        <w:pStyle w:val="Normal"/>
        <w:spacing w:lineRule="auto" w:line="360"/>
        <w:jc w:val="both"/>
        <w:rPr/>
      </w:pPr>
      <w:r>
        <w:rPr>
          <w:lang w:val="en-US"/>
        </w:rPr>
        <w:t>Moreover, examining changes in overall OTUs associated to the class level without a single-class based perspective (</w:t>
      </w:r>
      <w:r>
        <w:rPr>
          <w:b/>
          <w:bCs/>
          <w:i/>
          <w:lang w:val="en-US"/>
        </w:rPr>
        <w:t>Figure</w:t>
      </w:r>
      <w:r>
        <w:rPr>
          <w:b/>
          <w:i/>
          <w:lang w:val="en-US"/>
        </w:rPr>
        <w:t xml:space="preserve"> 1 D</w:t>
      </w:r>
      <w:r>
        <w:rPr>
          <w:lang w:val="en-US"/>
        </w:rPr>
        <w:t xml:space="preserve">), relative expression of </w:t>
      </w:r>
      <w:r>
        <w:rPr>
          <w:i/>
          <w:lang w:val="en-US"/>
        </w:rPr>
        <w:t>Gammaproteobacteria</w:t>
      </w:r>
      <w:r>
        <w:rPr>
          <w:lang w:val="en-US"/>
        </w:rPr>
        <w:t xml:space="preserve"> best characterized AIH (</w:t>
      </w:r>
      <w:commentRangeStart w:id="32"/>
      <w:r>
        <w:rPr>
          <w:b/>
          <w:lang w:val="en-US"/>
        </w:rPr>
        <w:t>test xx corrected with xx</w:t>
      </w:r>
      <w:r>
        <w:rPr>
          <w:lang w:val="en-US"/>
        </w:rPr>
        <w:t xml:space="preserve"> </w:t>
      </w:r>
      <w:r>
        <w:rPr>
          <w:lang w:val="en-US"/>
        </w:rPr>
      </w:r>
      <w:commentRangeEnd w:id="32"/>
      <w:r>
        <w:commentReference w:id="32"/>
      </w:r>
      <w:r>
        <w:rPr>
          <w:lang w:val="en-US"/>
        </w:rPr>
        <w:t xml:space="preserve">showing </w:t>
      </w:r>
      <w:commentRangeStart w:id="33"/>
      <w:r>
        <w:rPr>
          <w:b/>
          <w:lang w:val="en-US"/>
        </w:rPr>
        <w:t>x %</w:t>
      </w:r>
      <w:r>
        <w:rPr>
          <w:lang w:val="en-US"/>
        </w:rPr>
        <w:t xml:space="preserve"> of d-OTUs</w:t>
      </w:r>
      <w:r>
        <w:rPr>
          <w:lang w:val="en-US"/>
        </w:rPr>
      </w:r>
      <w:commentRangeEnd w:id="33"/>
      <w:r>
        <w:commentReference w:id="33"/>
      </w:r>
      <w:r>
        <w:rPr>
          <w:lang w:val="en-US"/>
        </w:rPr>
        <w:t xml:space="preserve">/reads, respectively), while </w:t>
      </w:r>
      <w:r>
        <w:rPr>
          <w:i/>
          <w:lang w:val="en-US"/>
        </w:rPr>
        <w:t>Alphaproteobacteria</w:t>
      </w:r>
      <w:r>
        <w:rPr>
          <w:lang w:val="en-US"/>
        </w:rPr>
        <w:t xml:space="preserve"> do so for healthy (</w:t>
      </w:r>
      <w:r>
        <w:rPr>
          <w:b/>
          <w:lang w:val="en-US"/>
        </w:rPr>
        <w:t>x %</w:t>
      </w:r>
      <w:r>
        <w:rPr>
          <w:lang w:val="en-US"/>
        </w:rPr>
        <w:t>)</w:t>
      </w:r>
      <w:r>
        <w:rPr>
          <w:b/>
          <w:lang w:val="en-US"/>
        </w:rPr>
        <w:t xml:space="preserve"> </w:t>
      </w:r>
      <w:r>
        <w:rPr>
          <w:lang w:val="en-US"/>
        </w:rPr>
        <w:t xml:space="preserve">and </w:t>
      </w:r>
      <w:r>
        <w:rPr>
          <w:i/>
          <w:lang w:val="en-US"/>
        </w:rPr>
        <w:t>Verrucomicrobiae</w:t>
      </w:r>
      <w:r>
        <w:rPr>
          <w:lang w:val="en-US"/>
        </w:rPr>
        <w:t xml:space="preserve"> for non-AIH hepatopathy controls (</w:t>
      </w:r>
      <w:r>
        <w:rPr>
          <w:b/>
          <w:lang w:val="en-US"/>
        </w:rPr>
        <w:t>x %</w:t>
      </w:r>
      <w:r>
        <w:rPr>
          <w:lang w:val="en-US"/>
        </w:rPr>
        <w:t>).</w:t>
      </w:r>
      <w:ins w:id="247" w:author="Unknown Author" w:date="2017-08-09T17:05:00Z">
        <w:commentRangeEnd w:id="31"/>
        <w:r>
          <w:commentReference w:id="31"/>
        </w:r>
        <w:r>
          <w:rPr>
            <w:lang w:val="en-US"/>
          </w:rPr>
        </w:r>
      </w:ins>
    </w:p>
    <w:p>
      <w:pPr>
        <w:pStyle w:val="Normal"/>
        <w:spacing w:lineRule="auto" w:line="360"/>
        <w:jc w:val="both"/>
        <w:rPr>
          <w:lang w:val="en-US"/>
        </w:rPr>
      </w:pPr>
      <w:r>
        <w:rPr>
          <w:lang w:val="en-US"/>
        </w:rPr>
      </w:r>
    </w:p>
    <w:p>
      <w:pPr>
        <w:pStyle w:val="Normal"/>
        <w:spacing w:lineRule="auto" w:line="360"/>
        <w:jc w:val="both"/>
        <w:rPr>
          <w:u w:val="single"/>
          <w:lang w:val="en-US"/>
        </w:rPr>
      </w:pPr>
      <w:del w:id="248" w:author="Unknown Author" w:date="2017-08-09T15:36:00Z">
        <w:r>
          <w:rPr>
            <w:u w:val="single"/>
            <w:lang w:val="en-US"/>
          </w:rPr>
          <w:delText>On genus level, AIH-specific alterations showed distinct patterns but again resemblance compared to alterations found in non-AIH hepatopathy controls:</w:delText>
        </w:r>
      </w:del>
    </w:p>
    <w:p>
      <w:pPr>
        <w:pStyle w:val="Normal"/>
        <w:spacing w:lineRule="auto" w:line="360"/>
        <w:jc w:val="both"/>
        <w:rPr/>
      </w:pPr>
      <w:commentRangeStart w:id="34"/>
      <w:r>
        <w:rPr>
          <w:lang w:val="en-US"/>
        </w:rPr>
        <w:t>We further examined differences in RA of OTU</w:t>
      </w:r>
      <w:del w:id="249" w:author="Unknown Author" w:date="2017-08-09T17:34:00Z">
        <w:r>
          <w:rPr>
            <w:lang w:val="en-US"/>
          </w:rPr>
          <w:delText>-rep</w:delText>
        </w:r>
      </w:del>
      <w:r>
        <w:rPr>
          <w:lang w:val="en-US"/>
        </w:rPr>
        <w:t>resentative sequences to the genus level to generate a more distinct picture of AIH-specific alterations as well as discriminating the three cohorts (</w:t>
      </w:r>
      <w:commentRangeStart w:id="35"/>
      <w:r>
        <w:rPr>
          <w:b/>
          <w:i/>
          <w:lang w:val="en-US"/>
        </w:rPr>
        <w:t>Figure 1 E+F</w:t>
      </w:r>
      <w:ins w:id="250" w:author="Unknown Author" w:date="2017-08-09T17:26:00Z">
        <w:r>
          <w:rPr>
            <w:b/>
            <w:i/>
            <w:lang w:val="en-US"/>
          </w:rPr>
        </w:r>
      </w:ins>
      <w:commentRangeEnd w:id="35"/>
      <w:r>
        <w:commentReference w:id="35"/>
      </w:r>
      <w:r>
        <w:rPr>
          <w:lang w:val="en-US"/>
        </w:rPr>
        <w:t>). Here, we found specific alterations which showed a distinct pattern in AIH samples compared to non-AIH hepatopathy controls. In comparison to healthy individuals and in relation to alterations of the non-AIH hepatopathy control cohort, only AIH samples showed alterations with significant increases</w:t>
      </w:r>
      <w:commentRangeStart w:id="36"/>
      <w:r>
        <w:rPr>
          <w:lang w:val="en-US"/>
        </w:rPr>
        <w:t xml:space="preserve"> of </w:t>
      </w:r>
      <w:r>
        <w:rPr>
          <w:i/>
          <w:lang w:val="en-US"/>
        </w:rPr>
        <w:t>Prevotella</w:t>
      </w:r>
      <w:r>
        <w:rPr>
          <w:lang w:val="en-US"/>
        </w:rPr>
        <w:t xml:space="preserve">, </w:t>
      </w:r>
      <w:r>
        <w:rPr>
          <w:i/>
          <w:lang w:val="en-US"/>
        </w:rPr>
        <w:t xml:space="preserve">Streptococcus </w:t>
      </w:r>
      <w:r>
        <w:rPr>
          <w:rFonts w:cs="Calibri"/>
          <w:lang w:val="en-US"/>
        </w:rPr>
        <w:t>(ZIG mixture model, FDR corrected P value &lt;0.001, respectively)</w:t>
      </w:r>
      <w:r>
        <w:rPr>
          <w:lang w:val="en-US"/>
        </w:rPr>
        <w:t xml:space="preserve">, </w:t>
      </w:r>
      <w:r>
        <w:rPr>
          <w:i/>
          <w:lang w:val="en-US"/>
        </w:rPr>
        <w:t>Veillonella</w:t>
      </w:r>
      <w:r>
        <w:rPr>
          <w:lang w:val="en-US"/>
        </w:rPr>
        <w:t xml:space="preserve"> (</w:t>
      </w:r>
      <w:r>
        <w:rPr>
          <w:rFonts w:cs="Calibri"/>
          <w:lang w:val="en-US"/>
        </w:rPr>
        <w:t>p &lt;0.01)</w:t>
      </w:r>
      <w:r>
        <w:rPr>
          <w:lang w:val="en-US"/>
        </w:rPr>
        <w:t xml:space="preserve">, </w:t>
      </w:r>
      <w:r>
        <w:rPr>
          <w:i/>
          <w:lang w:val="en-US"/>
        </w:rPr>
        <w:t>Atopobium</w:t>
      </w:r>
      <w:r>
        <w:rPr>
          <w:lang w:val="en-US"/>
        </w:rPr>
        <w:t xml:space="preserve">, </w:t>
      </w:r>
      <w:r>
        <w:rPr>
          <w:i/>
          <w:lang w:val="en-US"/>
        </w:rPr>
        <w:t>Bulleidia</w:t>
      </w:r>
      <w:r>
        <w:rPr>
          <w:lang w:val="en-US"/>
        </w:rPr>
        <w:t xml:space="preserve">, </w:t>
      </w:r>
      <w:r>
        <w:rPr>
          <w:i/>
          <w:lang w:val="en-US"/>
        </w:rPr>
        <w:t>Christensella</w:t>
      </w:r>
      <w:r>
        <w:rPr>
          <w:lang w:val="en-US"/>
        </w:rPr>
        <w:t xml:space="preserve">, </w:t>
      </w:r>
      <w:r>
        <w:rPr>
          <w:i/>
          <w:lang w:val="en-US"/>
        </w:rPr>
        <w:t>Escherichia</w:t>
      </w:r>
      <w:r>
        <w:rPr>
          <w:lang w:val="en-US"/>
        </w:rPr>
        <w:t xml:space="preserve">, and </w:t>
      </w:r>
      <w:r>
        <w:rPr>
          <w:i/>
          <w:lang w:val="en-US"/>
        </w:rPr>
        <w:t>Oribacterium</w:t>
      </w:r>
      <w:r>
        <w:rPr>
          <w:lang w:val="en-US"/>
        </w:rPr>
        <w:t xml:space="preserve"> (</w:t>
      </w:r>
      <w:r>
        <w:rPr>
          <w:rFonts w:cs="Calibri"/>
          <w:lang w:val="en-US"/>
        </w:rPr>
        <w:t>p &lt;0.05, respectively)</w:t>
      </w:r>
      <w:r>
        <w:rPr>
          <w:lang w:val="en-US"/>
        </w:rPr>
        <w:t xml:space="preserve"> as well as a significant decrease of </w:t>
      </w:r>
      <w:r>
        <w:rPr>
          <w:i/>
          <w:lang w:val="en-US"/>
        </w:rPr>
        <w:t>Actinomyces</w:t>
      </w:r>
      <w:r>
        <w:rPr>
          <w:lang w:val="en-US"/>
        </w:rPr>
        <w:t xml:space="preserve"> (</w:t>
      </w:r>
      <w:r>
        <w:rPr>
          <w:rFonts w:cs="Calibri"/>
          <w:lang w:val="en-US"/>
        </w:rPr>
        <w:t>p &lt;0.0</w:t>
      </w:r>
      <w:ins w:id="251" w:author="Unknown Author" w:date="2017-08-09T17:26:00Z">
        <w:r>
          <w:rPr>
            <w:rFonts w:cs="Calibri"/>
            <w:lang w:val="en-US"/>
          </w:rPr>
        </w:r>
      </w:ins>
      <w:commentRangeEnd w:id="36"/>
      <w:r>
        <w:commentReference w:id="36"/>
      </w:r>
      <w:r>
        <w:rPr>
          <w:rFonts w:cs="Calibri"/>
          <w:lang w:val="en-US"/>
        </w:rPr>
        <w:t>1</w:t>
      </w:r>
      <w:r>
        <w:rPr>
          <w:lang w:val="en-US"/>
        </w:rPr>
        <w:t xml:space="preserve">; </w:t>
      </w:r>
      <w:r>
        <w:rPr>
          <w:b/>
          <w:i/>
          <w:lang w:val="en-US"/>
        </w:rPr>
        <w:t>Figure 1 E</w:t>
      </w:r>
      <w:r>
        <w:rPr>
          <w:lang w:val="en-US"/>
        </w:rPr>
        <w:t xml:space="preserve">). </w:t>
      </w:r>
      <w:ins w:id="252" w:author="Unknown Author" w:date="2017-08-09T17:34:00Z">
        <w:commentRangeEnd w:id="34"/>
        <w:r>
          <w:commentReference w:id="34"/>
        </w:r>
        <w:r>
          <w:rPr>
            <w:lang w:val="en-US"/>
          </w:rPr>
        </w:r>
      </w:ins>
    </w:p>
    <w:p>
      <w:pPr>
        <w:pStyle w:val="Normal"/>
        <w:spacing w:lineRule="auto" w:line="360"/>
        <w:jc w:val="both"/>
        <w:rPr/>
      </w:pPr>
      <w:commentRangeStart w:id="37"/>
      <w:r>
        <w:rPr>
          <w:lang w:val="en-US"/>
        </w:rPr>
        <w:t xml:space="preserve">Moreover, in contrary to the rather similar change patterns on class level (see above), on genus level we additionally detected alterations with an inverse pattern comparing AIH and non-AIH hepatopathy controls with healthy samples. Thus, we saw contrarious changes between AIH and non-AIH hepatopathy in comparison to healthy controls as OTU-representative sequences associated with </w:t>
      </w:r>
      <w:r>
        <w:rPr>
          <w:i/>
          <w:lang w:val="en-US"/>
        </w:rPr>
        <w:t>Acinetobacter</w:t>
      </w:r>
      <w:r>
        <w:rPr>
          <w:lang w:val="en-US"/>
        </w:rPr>
        <w:t xml:space="preserve">, </w:t>
      </w:r>
      <w:r>
        <w:rPr>
          <w:i/>
          <w:lang w:val="en-US"/>
        </w:rPr>
        <w:t>Butyricimonas</w:t>
      </w:r>
      <w:r>
        <w:rPr>
          <w:lang w:val="en-US"/>
        </w:rPr>
        <w:t xml:space="preserve">, </w:t>
      </w:r>
      <w:r>
        <w:rPr>
          <w:i/>
          <w:lang w:val="en-US"/>
        </w:rPr>
        <w:t>Clostridium</w:t>
      </w:r>
      <w:r>
        <w:rPr>
          <w:lang w:val="en-US"/>
        </w:rPr>
        <w:t xml:space="preserve">, </w:t>
      </w:r>
      <w:r>
        <w:rPr>
          <w:i/>
          <w:lang w:val="en-US"/>
        </w:rPr>
        <w:t>Dialister</w:t>
      </w:r>
      <w:r>
        <w:rPr>
          <w:lang w:val="en-US"/>
        </w:rPr>
        <w:t xml:space="preserve">, </w:t>
      </w:r>
      <w:r>
        <w:rPr>
          <w:i/>
          <w:lang w:val="en-US"/>
        </w:rPr>
        <w:t>Janthinobacterium</w:t>
      </w:r>
      <w:r>
        <w:rPr>
          <w:lang w:val="en-US"/>
        </w:rPr>
        <w:t xml:space="preserve">, </w:t>
      </w:r>
      <w:r>
        <w:rPr>
          <w:i/>
          <w:lang w:val="en-US"/>
        </w:rPr>
        <w:t>Lachnospira</w:t>
      </w:r>
      <w:r>
        <w:rPr>
          <w:lang w:val="en-US"/>
        </w:rPr>
        <w:t xml:space="preserve">, </w:t>
      </w:r>
      <w:r>
        <w:rPr>
          <w:i/>
          <w:lang w:val="en-US"/>
        </w:rPr>
        <w:t>Lactobacillus</w:t>
      </w:r>
      <w:r>
        <w:rPr>
          <w:lang w:val="en-US"/>
        </w:rPr>
        <w:t xml:space="preserve">, and </w:t>
      </w:r>
      <w:r>
        <w:rPr>
          <w:i/>
          <w:lang w:val="en-US"/>
        </w:rPr>
        <w:t>Pseudomonas</w:t>
      </w:r>
      <w:r>
        <w:rPr>
          <w:lang w:val="en-US"/>
        </w:rPr>
        <w:t xml:space="preserve"> were all positively correlated with AIH and showed a corresponding decrease in non-AIH hepatopathy control samples (</w:t>
      </w:r>
      <w:r>
        <w:rPr>
          <w:rFonts w:cs="Calibri"/>
          <w:lang w:val="en-US"/>
        </w:rPr>
        <w:t xml:space="preserve">ZIG mixture model, FDR corrected P values of at least </w:t>
      </w:r>
      <w:r>
        <w:rPr>
          <w:lang w:val="en-US"/>
        </w:rPr>
        <w:t xml:space="preserve">&lt;0.05, respectively; </w:t>
      </w:r>
      <w:r>
        <w:rPr>
          <w:b/>
          <w:i/>
          <w:lang w:val="en-US"/>
        </w:rPr>
        <w:t>Figure 1 E</w:t>
      </w:r>
      <w:r>
        <w:rPr>
          <w:lang w:val="en-US"/>
        </w:rPr>
        <w:t xml:space="preserve">). In addition, in both AIH and non-AIH hepatopathy control samples d-OTU associated with </w:t>
      </w:r>
      <w:r>
        <w:rPr>
          <w:i/>
          <w:lang w:val="en-US"/>
        </w:rPr>
        <w:t>Defluvitalea and Granulicatella</w:t>
      </w:r>
      <w:r>
        <w:rPr>
          <w:lang w:val="en-US"/>
        </w:rPr>
        <w:t xml:space="preserve"> are significantly increased while those associated with </w:t>
      </w:r>
      <w:commentRangeStart w:id="38"/>
      <w:r>
        <w:rPr>
          <w:i/>
          <w:lang w:val="en-US"/>
        </w:rPr>
        <w:t>Ruminococcus</w:t>
      </w:r>
      <w:r>
        <w:rPr>
          <w:i/>
          <w:lang w:val="en-US"/>
        </w:rPr>
      </w:r>
      <w:commentRangeEnd w:id="38"/>
      <w:r>
        <w:commentReference w:id="38"/>
      </w:r>
      <w:r>
        <w:rPr>
          <w:lang w:val="en-US"/>
        </w:rPr>
        <w:t xml:space="preserve">, </w:t>
      </w:r>
      <w:r>
        <w:rPr>
          <w:i/>
          <w:lang w:val="en-US"/>
        </w:rPr>
        <w:t>Alistipes</w:t>
      </w:r>
      <w:r>
        <w:rPr>
          <w:lang w:val="en-US"/>
        </w:rPr>
        <w:t xml:space="preserve">, </w:t>
      </w:r>
      <w:r>
        <w:rPr>
          <w:i/>
          <w:lang w:val="en-US"/>
        </w:rPr>
        <w:t>Bacteroides</w:t>
      </w:r>
      <w:r>
        <w:rPr>
          <w:lang w:val="en-US"/>
        </w:rPr>
        <w:t xml:space="preserve">, </w:t>
      </w:r>
      <w:r>
        <w:rPr>
          <w:i/>
          <w:lang w:val="en-US"/>
        </w:rPr>
        <w:t>Butyricicoccus</w:t>
      </w:r>
      <w:r>
        <w:rPr>
          <w:lang w:val="en-US"/>
        </w:rPr>
        <w:t xml:space="preserve">, </w:t>
      </w:r>
      <w:r>
        <w:rPr>
          <w:i/>
          <w:lang w:val="en-US"/>
        </w:rPr>
        <w:t>Faecalibacterium</w:t>
      </w:r>
      <w:r>
        <w:rPr>
          <w:lang w:val="en-US"/>
        </w:rPr>
        <w:t xml:space="preserve">, </w:t>
      </w:r>
      <w:r>
        <w:rPr>
          <w:i/>
          <w:lang w:val="en-US"/>
        </w:rPr>
        <w:t>Odoribacter</w:t>
      </w:r>
      <w:r>
        <w:rPr>
          <w:lang w:val="en-US"/>
        </w:rPr>
        <w:t xml:space="preserve">, </w:t>
      </w:r>
      <w:r>
        <w:rPr>
          <w:i/>
          <w:lang w:val="en-US"/>
        </w:rPr>
        <w:t>Oscillospira</w:t>
      </w:r>
      <w:r>
        <w:rPr>
          <w:lang w:val="en-US"/>
        </w:rPr>
        <w:t xml:space="preserve">, </w:t>
      </w:r>
      <w:r>
        <w:rPr>
          <w:i/>
          <w:lang w:val="en-US"/>
        </w:rPr>
        <w:t>Parabacteroides</w:t>
      </w:r>
      <w:r>
        <w:rPr>
          <w:lang w:val="en-US"/>
        </w:rPr>
        <w:t xml:space="preserve">, </w:t>
      </w:r>
      <w:r>
        <w:rPr>
          <w:i/>
          <w:lang w:val="en-US"/>
        </w:rPr>
        <w:t>SMB53</w:t>
      </w:r>
      <w:r>
        <w:rPr>
          <w:lang w:val="en-US"/>
        </w:rPr>
        <w:t xml:space="preserve">, </w:t>
      </w:r>
      <w:r>
        <w:rPr>
          <w:i/>
          <w:lang w:val="en-US"/>
        </w:rPr>
        <w:t>Sphingomonas</w:t>
      </w:r>
      <w:r>
        <w:rPr>
          <w:lang w:val="en-US"/>
        </w:rPr>
        <w:t xml:space="preserve">, and </w:t>
      </w:r>
      <w:r>
        <w:rPr>
          <w:i/>
          <w:lang w:val="en-US"/>
        </w:rPr>
        <w:t>Sutterella</w:t>
      </w:r>
      <w:r>
        <w:rPr>
          <w:lang w:val="en-US"/>
        </w:rPr>
        <w:t xml:space="preserve"> were significantly decreased in comparison to healthy controls </w:t>
      </w:r>
      <w:r>
        <w:rPr>
          <w:rFonts w:cs="Calibri"/>
          <w:lang w:val="en-US"/>
        </w:rPr>
        <w:t>(</w:t>
      </w:r>
      <w:r>
        <w:rPr>
          <w:lang w:val="en-US"/>
        </w:rPr>
        <w:t xml:space="preserve">all at least  p </w:t>
      </w:r>
      <w:r>
        <w:rPr>
          <w:rFonts w:cs="Calibri"/>
          <w:lang w:val="en-US"/>
        </w:rPr>
        <w:t>&lt;0.05, respectively;</w:t>
      </w:r>
      <w:r>
        <w:rPr>
          <w:lang w:val="en-US"/>
        </w:rPr>
        <w:t xml:space="preserve"> </w:t>
      </w:r>
      <w:r>
        <w:rPr>
          <w:b/>
          <w:i/>
          <w:lang w:val="en-US"/>
        </w:rPr>
        <w:t>Figure 1 E</w:t>
      </w:r>
      <w:r>
        <w:rPr>
          <w:lang w:val="en-US"/>
        </w:rPr>
        <w:t>).</w:t>
      </w:r>
      <w:ins w:id="253" w:author="Unknown Author" w:date="2017-08-09T17:35:00Z">
        <w:commentRangeEnd w:id="37"/>
        <w:r>
          <w:commentReference w:id="37"/>
        </w:r>
        <w:r>
          <w:rPr>
            <w:lang w:val="en-US"/>
          </w:rPr>
        </w:r>
      </w:ins>
    </w:p>
    <w:p>
      <w:pPr>
        <w:pStyle w:val="Normal"/>
        <w:spacing w:lineRule="auto" w:line="360"/>
        <w:jc w:val="both"/>
        <w:rPr/>
      </w:pPr>
      <w:r>
        <w:rPr>
          <w:lang w:val="en-US"/>
        </w:rPr>
        <w:t>A</w:t>
      </w:r>
      <w:commentRangeStart w:id="39"/>
      <w:r>
        <w:rPr>
          <w:lang w:val="en-US"/>
        </w:rPr>
        <w:t>gain, examining changes in overall OTUs associated to the genus level without a single-genus based perspective</w:t>
      </w:r>
      <w:ins w:id="254" w:author="Unknown Author" w:date="2017-08-09T17:35:00Z">
        <w:r>
          <w:rPr>
            <w:lang w:val="en-US"/>
          </w:rPr>
        </w:r>
      </w:ins>
      <w:commentRangeEnd w:id="39"/>
      <w:r>
        <w:commentReference w:id="39"/>
      </w:r>
      <w:r>
        <w:rPr>
          <w:lang w:val="en-US"/>
        </w:rPr>
        <w:t xml:space="preserve"> (</w:t>
      </w:r>
      <w:r>
        <w:rPr>
          <w:b/>
          <w:i/>
          <w:lang w:val="en-US"/>
        </w:rPr>
        <w:t>Figure 1 F)</w:t>
      </w:r>
      <w:r>
        <w:rPr>
          <w:lang w:val="en-US"/>
        </w:rPr>
        <w:t xml:space="preserve">, we found relative expression of </w:t>
      </w:r>
      <w:r>
        <w:rPr>
          <w:i/>
          <w:lang w:val="en-US"/>
        </w:rPr>
        <w:t>Haemophilus</w:t>
      </w:r>
      <w:r>
        <w:rPr>
          <w:lang w:val="en-US"/>
        </w:rPr>
        <w:t xml:space="preserve"> (</w:t>
      </w:r>
      <w:commentRangeStart w:id="40"/>
      <w:r>
        <w:rPr>
          <w:b/>
          <w:lang w:val="en-US"/>
        </w:rPr>
        <w:t>test xx corrected with xx</w:t>
      </w:r>
      <w:r>
        <w:rPr>
          <w:lang w:val="en-US"/>
        </w:rPr>
        <w:t xml:space="preserve"> </w:t>
      </w:r>
      <w:r>
        <w:rPr>
          <w:lang w:val="en-US"/>
        </w:rPr>
      </w:r>
      <w:commentRangeEnd w:id="40"/>
      <w:r>
        <w:commentReference w:id="40"/>
      </w:r>
      <w:r>
        <w:rPr>
          <w:lang w:val="en-US"/>
        </w:rPr>
        <w:t xml:space="preserve">showing </w:t>
      </w:r>
      <w:commentRangeStart w:id="41"/>
      <w:r>
        <w:rPr>
          <w:b/>
          <w:lang w:val="en-US"/>
        </w:rPr>
        <w:t>x %</w:t>
      </w:r>
      <w:r>
        <w:rPr>
          <w:lang w:val="en-US"/>
        </w:rPr>
        <w:t xml:space="preserve"> of d-OTUss/reads, respectively), [</w:t>
      </w:r>
      <w:r>
        <w:rPr>
          <w:i/>
          <w:lang w:val="en-US"/>
        </w:rPr>
        <w:t>Ruminococcus</w:t>
      </w:r>
      <w:r>
        <w:rPr>
          <w:lang w:val="en-US"/>
        </w:rPr>
        <w:t>] (</w:t>
      </w:r>
      <w:r>
        <w:rPr>
          <w:b/>
          <w:lang w:val="en-US"/>
        </w:rPr>
        <w:t>x %</w:t>
      </w:r>
      <w:r>
        <w:rPr>
          <w:lang w:val="en-US"/>
        </w:rPr>
        <w:t xml:space="preserve">), </w:t>
      </w:r>
      <w:r>
        <w:rPr>
          <w:i/>
          <w:lang w:val="en-US"/>
        </w:rPr>
        <w:t>Succinivibrio</w:t>
      </w:r>
      <w:r>
        <w:rPr>
          <w:lang w:val="en-US"/>
        </w:rPr>
        <w:t xml:space="preserve"> (</w:t>
      </w:r>
      <w:r>
        <w:rPr>
          <w:b/>
          <w:lang w:val="en-US"/>
        </w:rPr>
        <w:t>x %</w:t>
      </w:r>
      <w:r>
        <w:rPr>
          <w:lang w:val="en-US"/>
        </w:rPr>
        <w:t xml:space="preserve">) relating to the class Gammaproteobacteria and Clostridia, respectively characterized best AIH; while </w:t>
      </w:r>
      <w:r>
        <w:rPr>
          <w:i/>
          <w:lang w:val="en-US"/>
        </w:rPr>
        <w:t>Escherichia</w:t>
      </w:r>
      <w:r>
        <w:rPr>
          <w:lang w:val="en-US"/>
        </w:rPr>
        <w:t xml:space="preserve"> (</w:t>
      </w:r>
      <w:r>
        <w:rPr>
          <w:b/>
          <w:lang w:val="en-US"/>
        </w:rPr>
        <w:t>x %</w:t>
      </w:r>
      <w:r>
        <w:rPr>
          <w:lang w:val="en-US"/>
        </w:rPr>
        <w:t xml:space="preserve">), and in a less extent </w:t>
      </w:r>
      <w:r>
        <w:rPr>
          <w:i/>
          <w:lang w:val="en-US"/>
        </w:rPr>
        <w:t>Veillonella</w:t>
      </w:r>
      <w:r>
        <w:rPr>
          <w:lang w:val="en-US"/>
        </w:rPr>
        <w:t>(</w:t>
      </w:r>
      <w:r>
        <w:rPr>
          <w:b/>
          <w:lang w:val="en-US"/>
        </w:rPr>
        <w:t>x %</w:t>
      </w:r>
      <w:r>
        <w:rPr>
          <w:lang w:val="en-US"/>
        </w:rPr>
        <w:t xml:space="preserve">), </w:t>
      </w:r>
      <w:r>
        <w:rPr>
          <w:i/>
          <w:lang w:val="en-US"/>
        </w:rPr>
        <w:t>Prevotella</w:t>
      </w:r>
      <w:r>
        <w:rPr>
          <w:lang w:val="en-US"/>
        </w:rPr>
        <w:t xml:space="preserve"> (</w:t>
      </w:r>
      <w:r>
        <w:rPr>
          <w:b/>
          <w:lang w:val="en-US"/>
        </w:rPr>
        <w:t>x %</w:t>
      </w:r>
      <w:r>
        <w:rPr>
          <w:lang w:val="en-US"/>
        </w:rPr>
        <w:t xml:space="preserve">) relating to the class Gammaproteobacteria, Clostridia and Bacteroidia, respectively did so for non-AIH hepatopathy controls and </w:t>
      </w:r>
      <w:r>
        <w:rPr>
          <w:i/>
          <w:lang w:val="en-US"/>
        </w:rPr>
        <w:t>Turicibacter</w:t>
      </w:r>
      <w:r>
        <w:rPr>
          <w:lang w:val="en-US"/>
        </w:rPr>
        <w:t>(</w:t>
      </w:r>
      <w:r>
        <w:rPr>
          <w:b/>
          <w:lang w:val="en-US"/>
        </w:rPr>
        <w:t>x %</w:t>
      </w:r>
      <w:r>
        <w:rPr>
          <w:lang w:val="en-US"/>
        </w:rPr>
        <w:t xml:space="preserve">), </w:t>
      </w:r>
      <w:r>
        <w:rPr>
          <w:i/>
          <w:lang w:val="en-US"/>
        </w:rPr>
        <w:t>Phascolarcotobacterium</w:t>
      </w:r>
      <w:r>
        <w:rPr>
          <w:lang w:val="en-US"/>
        </w:rPr>
        <w:t>(</w:t>
      </w:r>
      <w:r>
        <w:rPr>
          <w:b/>
          <w:lang w:val="en-US"/>
        </w:rPr>
        <w:t>x %</w:t>
      </w:r>
      <w:r>
        <w:rPr>
          <w:lang w:val="en-US"/>
        </w:rPr>
        <w:t xml:space="preserve">), </w:t>
      </w:r>
      <w:r>
        <w:rPr>
          <w:i/>
          <w:lang w:val="en-US"/>
        </w:rPr>
        <w:t>Dialister</w:t>
      </w:r>
      <w:r>
        <w:rPr>
          <w:lang w:val="en-US"/>
        </w:rPr>
        <w:t>(</w:t>
      </w:r>
      <w:r>
        <w:rPr>
          <w:b/>
          <w:lang w:val="en-US"/>
        </w:rPr>
        <w:t>x %</w:t>
      </w:r>
      <w:r>
        <w:rPr>
          <w:lang w:val="en-US"/>
        </w:rPr>
        <w:t xml:space="preserve">), </w:t>
      </w:r>
      <w:r>
        <w:rPr>
          <w:i/>
          <w:lang w:val="en-US"/>
        </w:rPr>
        <w:t>Roseburia</w:t>
      </w:r>
      <w:r>
        <w:rPr>
          <w:lang w:val="en-US"/>
        </w:rPr>
        <w:t>(</w:t>
      </w:r>
      <w:r>
        <w:rPr>
          <w:b/>
          <w:lang w:val="en-US"/>
        </w:rPr>
        <w:t>x %</w:t>
      </w:r>
      <w:r>
        <w:rPr>
          <w:lang w:val="en-US"/>
        </w:rPr>
        <w:t>)</w:t>
      </w:r>
      <w:r>
        <w:rPr>
          <w:lang w:val="en-US"/>
        </w:rPr>
      </w:r>
      <w:commentRangeEnd w:id="41"/>
      <w:r>
        <w:commentReference w:id="41"/>
      </w:r>
      <w:r>
        <w:rPr>
          <w:lang w:val="en-US"/>
        </w:rPr>
        <w:t xml:space="preserve"> relating to the class Bacilli and Clostridia, </w:t>
      </w:r>
      <w:commentRangeStart w:id="42"/>
      <w:r>
        <w:rPr>
          <w:lang w:val="en-US"/>
        </w:rPr>
        <w:t>respectively</w:t>
      </w:r>
      <w:r>
        <w:rPr>
          <w:lang w:val="en-US"/>
        </w:rPr>
      </w:r>
      <w:commentRangeEnd w:id="42"/>
      <w:r>
        <w:commentReference w:id="42"/>
      </w:r>
      <w:r>
        <w:rPr>
          <w:lang w:val="en-US"/>
        </w:rPr>
        <w:t xml:space="preserve"> for healthy individuals.</w:t>
      </w:r>
    </w:p>
    <w:p>
      <w:pPr>
        <w:pStyle w:val="Normal"/>
        <w:spacing w:lineRule="auto" w:line="360"/>
        <w:jc w:val="both"/>
        <w:rPr>
          <w:lang w:val="en-US"/>
        </w:rPr>
      </w:pPr>
      <w:r>
        <w:rPr>
          <w:lang w:val="en-US"/>
        </w:rPr>
      </w:r>
    </w:p>
    <w:p>
      <w:pPr>
        <w:pStyle w:val="Normal"/>
        <w:spacing w:lineRule="auto" w:line="360"/>
        <w:jc w:val="both"/>
        <w:rPr>
          <w:u w:val="single"/>
          <w:lang w:val="en-US"/>
        </w:rPr>
      </w:pPr>
      <w:r>
        <w:rPr>
          <w:u w:val="single"/>
          <w:lang w:val="en-US"/>
        </w:rPr>
        <w:t>Beta-diversity analysis showed clear separation of AIH samples:</w:t>
      </w:r>
    </w:p>
    <w:p>
      <w:pPr>
        <w:pStyle w:val="Normal"/>
        <w:spacing w:lineRule="auto" w:line="360"/>
        <w:jc w:val="both"/>
        <w:rPr>
          <w:b/>
          <w:b/>
          <w:lang w:val="en-US"/>
        </w:rPr>
      </w:pPr>
      <w:del w:id="255" w:author="Unknown Author" w:date="2017-08-09T15:28:00Z">
        <w:r>
          <w:rPr>
            <w:lang w:val="en-US"/>
          </w:rPr>
          <w:delText xml:space="preserve">Investigating similarity of the samples of our sub-cohorts among each other, we performed principal component analysis (PCoA) to uncover relevant differences in beta-diversity. This showed a separation of healthy samples from AIH and non-AIH controls, but no clear separation between the AIH and non-AIH hepatopathy control sub-cohort </w:delText>
        </w:r>
      </w:del>
      <w:del w:id="256" w:author="Unknown Author" w:date="2017-08-09T15:28:00Z">
        <w:r>
          <w:rPr>
            <w:b/>
            <w:lang w:val="en-US"/>
          </w:rPr>
          <w:delText>xx-corrected</w:delText>
        </w:r>
      </w:del>
      <w:commentRangeStart w:id="44"/>
      <w:r>
        <w:rPr>
          <w:b/>
          <w:lang w:val="en-US"/>
        </w:rPr>
        <w:commentReference w:id="43"/>
      </w:r>
      <w:del w:id="257" w:author="Unknown Author" w:date="2017-08-09T15:28:00Z">
        <w:r>
          <w:rPr>
            <w:b/>
            <w:lang w:val="en-US"/>
          </w:rPr>
          <w:delText xml:space="preserve">, x% of variance, P x, 95% CI = x%, x%; </w:delText>
        </w:r>
      </w:del>
      <w:del w:id="258" w:author="Unknown Author" w:date="2017-08-09T15:28:00Z">
        <w:r>
          <w:rPr>
            <w:b/>
            <w:i/>
            <w:lang w:val="en-US"/>
          </w:rPr>
          <w:delText>Figure 1 G</w:delText>
        </w:r>
      </w:del>
      <w:del w:id="259" w:author="Unknown Author" w:date="2017-08-09T15:28:00Z">
        <w:r>
          <w:rPr>
            <w:b/>
            <w:lang w:val="en-US"/>
          </w:rPr>
          <w:delText>) supporting our findings of broad resemblance of IM alterations between these two cohorts on class, but also to some extent on genus level. In addition, we performed a constrained</w:delText>
        </w:r>
      </w:del>
      <w:r>
        <w:fldChar w:fldCharType="begin"/>
      </w:r>
      <w:r/>
      <w:r>
        <w:fldChar w:fldCharType="separate"/>
      </w:r>
      <w:bookmarkStart w:id="138" w:name="__Fieldmark__1045_669725301"/>
      <w:commentRangeEnd w:id="44"/>
      <w:r>
        <w:commentReference w:id="44"/>
      </w:r>
      <w:r>
        <w:rPr>
          <w:lang w:val="en-US"/>
        </w:rPr>
      </w:r>
      <w:del w:id="260" w:author="Unknown Author" w:date="2017-08-09T15:28:00Z">
        <w:r>
          <w:rPr>
            <w:lang w:val="en-US"/>
          </w:rPr>
          <w:delText xml:space="preserve"> approach (Brugiroux et al., 2</w:delText>
        </w:r>
      </w:del>
      <w:r>
        <w:rPr>
          <w:lang w:val="en-US"/>
        </w:rPr>
      </w:r>
      <w:r>
        <w:fldChar w:fldCharType="end"/>
      </w:r>
      <w:r>
        <w:fldChar w:fldCharType="begin"/>
      </w:r>
      <w:r/>
      <w:r>
        <w:fldChar w:fldCharType="separate"/>
      </w:r>
      <w:bookmarkStart w:id="139" w:name="__Fieldmark__1053_669725301"/>
      <w:bookmarkEnd w:id="138"/>
      <w:r>
        <w:rPr>
          <w:lang w:val="en-US"/>
        </w:rPr>
      </w:r>
      <w:bookmarkStart w:id="140" w:name="__Fieldmark__4474_161985363"/>
      <w:bookmarkEnd w:id="140"/>
      <w:r>
        <w:rPr>
          <w:lang w:val="en-US"/>
        </w:rPr>
      </w:r>
      <w:r>
        <w:fldChar w:fldCharType="end"/>
      </w:r>
      <w:del w:id="261" w:author="Unknown Author" w:date="2017-08-09T15:28:00Z">
        <w:r>
          <w:rPr>
            <w:lang w:val="en-US"/>
          </w:rPr>
          <w:delText>016</w:delText>
        </w:r>
      </w:del>
      <w:del w:id="262" w:author="Unknown Author" w:date="2017-08-09T15:28:00Z">
        <w:bookmarkStart w:id="141" w:name="__Fieldmark__1341_1866831661111111111111111111111111111111111"/>
        <w:bookmarkEnd w:id="141"/>
        <w:r>
          <w:rPr>
            <w:lang w:val="en-US"/>
          </w:rPr>
          <w:delText>) and were able to detec</w:delText>
        </w:r>
      </w:del>
      <w:del w:id="263" w:author="Unknown Author" w:date="2017-08-09T15:28:00Z">
        <w:bookmarkStart w:id="142" w:name="__Fieldmark__4476_1619853631111111111111111111111"/>
        <w:bookmarkEnd w:id="142"/>
        <w:r>
          <w:rPr>
            <w:lang w:val="en-US"/>
          </w:rPr>
          <w:delText>t significant separation of AIH from healthy but also from non-AIH hepatopathy control samples, while the non-AIH hepatopathy control sub-cohort was also clearly separated from the healthy samples (</w:delText>
        </w:r>
      </w:del>
      <w:del w:id="264" w:author="Unknown Author" w:date="2017-08-09T15:28:00Z">
        <w:r>
          <w:rPr>
            <w:b/>
            <w:lang w:val="en-US"/>
          </w:rPr>
          <w:delText>xx-corrected</w:delText>
        </w:r>
      </w:del>
      <w:bookmarkEnd w:id="139"/>
      <w:commentRangeStart w:id="46"/>
      <w:r>
        <w:rPr>
          <w:b/>
          <w:lang w:val="en-US"/>
        </w:rPr>
        <w:commentReference w:id="45"/>
      </w:r>
      <w:del w:id="265" w:author="Unknown Author" w:date="2017-08-09T15:28:00Z">
        <w:r>
          <w:rPr>
            <w:b/>
            <w:lang w:val="en-US"/>
          </w:rPr>
          <w:delText xml:space="preserve">, 5.4% of variance, P &lt; 0.001, 95% CI = 4.6%, 6.4%; see </w:delText>
        </w:r>
      </w:del>
      <w:del w:id="266" w:author="Unknown Author" w:date="2017-08-09T15:28:00Z">
        <w:r>
          <w:rPr>
            <w:b/>
            <w:i/>
            <w:lang w:val="en-US"/>
          </w:rPr>
          <w:delText>Figure 1 H</w:delText>
        </w:r>
      </w:del>
      <w:del w:id="267" w:author="Unknown Author" w:date="2017-08-09T15:28:00Z">
        <w:commentRangeEnd w:id="46"/>
        <w:r>
          <w:commentReference w:id="46"/>
        </w:r>
        <w:r>
          <w:rPr>
            <w:b/>
            <w:lang w:val="en-US"/>
          </w:rPr>
          <w:delText>).</w:delText>
        </w:r>
      </w:del>
    </w:p>
    <w:p>
      <w:pPr>
        <w:pStyle w:val="Normal"/>
        <w:spacing w:lineRule="auto" w:line="360"/>
        <w:jc w:val="both"/>
        <w:rPr>
          <w:lang w:val="en-US"/>
          <w:del w:id="269" w:author="Unknown Author" w:date="2017-08-09T17:22:00Z"/>
        </w:rPr>
      </w:pPr>
      <w:del w:id="268" w:author="Unknown Author" w:date="2017-08-09T17:22:00Z">
        <w:r>
          <w:rPr>
            <w:lang w:val="en-US"/>
          </w:rPr>
        </w:r>
      </w:del>
    </w:p>
    <w:p>
      <w:pPr>
        <w:pStyle w:val="Normal"/>
        <w:spacing w:lineRule="auto" w:line="360"/>
        <w:jc w:val="both"/>
        <w:rPr>
          <w:lang w:val="en-US"/>
        </w:rPr>
      </w:pPr>
      <w:r>
        <w:rPr>
          <w:lang w:val="en-US"/>
        </w:rPr>
      </w:r>
    </w:p>
    <w:p>
      <w:pPr>
        <w:pStyle w:val="Normal"/>
        <w:spacing w:lineRule="auto" w:line="360"/>
        <w:jc w:val="both"/>
        <w:rPr>
          <w:b/>
          <w:b/>
          <w:u w:val="single"/>
          <w:lang w:val="en-US"/>
        </w:rPr>
      </w:pPr>
      <w:r>
        <w:rPr>
          <w:b/>
          <w:u w:val="single"/>
          <w:lang w:val="en-US"/>
        </w:rPr>
        <w:t>Searching for entity-unrelated but generally liver-specific intesinal microbiome alterations in our data set</w:t>
      </w:r>
    </w:p>
    <w:p>
      <w:pPr>
        <w:pStyle w:val="Normal"/>
        <w:spacing w:lineRule="auto" w:line="360"/>
        <w:jc w:val="both"/>
        <w:rPr/>
      </w:pPr>
      <w:r>
        <w:rPr>
          <w:lang w:val="en-US"/>
        </w:rPr>
        <w:t xml:space="preserve">Besides the exposed findings between our three sub-cohorts showing specific alterations in the AIH sub-cohort as well as separating these samples from the non-AIH hepatopathy control cohort, we recognized that there might be alterations of the IM with a liver-disease specific pattern in both AIH and non-AIH hepatopathy control samples. Based on this, we further asked if there exists influence of liver-disease specific parameters on the IM in general, at least partially irrespective of the causing liver disease entity. Therefore, we assessed the corresponding liver-parenchymatous status of each individual included in the study and classified them regarding the respective degree of existing LPTR, grading healthy and hepatopathy (i) without change, (ii) with related liver fibrosis, (iii) with related liver cirrhosis (see </w:t>
      </w:r>
      <w:r>
        <w:rPr>
          <w:b/>
          <w:i/>
          <w:lang w:val="en-US"/>
        </w:rPr>
        <w:t>Material and Methods</w:t>
      </w:r>
      <w:r>
        <w:rPr>
          <w:lang w:val="en-US"/>
        </w:rPr>
        <w:t>, above). Moreover, as BT has been associated with alterations of the IM as well as it has been clearly defined to play a pivotal role in the immunological interaction of the so-called gut-liver axis (</w:t>
      </w:r>
      <w:bookmarkStart w:id="143" w:name="__Fieldmark__1413_186683166"/>
      <w:r>
        <w:rPr>
          <w:lang w:val="en-US"/>
        </w:rPr>
        <w:t>B</w:t>
      </w:r>
      <w:r>
        <w:fldChar w:fldCharType="begin"/>
      </w:r>
      <w:r>
        <w:instrText>ADDIN ZOTERO_ITEM CSL_CITATION {"citationID":"xbLH6g7E","properties":{"formattedCitation":"(Bellot et al., 2013; Giannelli et al., 2014; Seki and Schnabl, 2011; Wang et al., 2015; Wiest et al., 2014, 2017)","plainCitation":"(Bellot et al., 2013; Giannelli et al., 2014; Seki and Schnabl, 2011; Wang et al., 2015; Wiest et al., 2014, 2017)"},"citationItems":[{"id":1375,"uris":["http://zotero.org/users/local/mYa1v6Qc/items/KEXMMCV5"],"uri":["http://zotero.org/users/local/mYa1v6Qc/items/KEXMMCV5"],"itemData":{"id":1375,"type":"article-journal","title":"Pathological bacterial translocation in cirrhosis: pathophysiology, diagnosis and clinical implications","container-title":"Liver International","page":"31-39","volume":"33","issue":"1","source":"CrossRef","DOI":"10.1111/liv.12021","ISSN":"14783223","shortTitle":"Pathological bacterial translocation in cirrhosis","language":"en","author":[{"family":"Bellot","given":"Pablo"},{"family":"Francés","given":"Rubén"},{"family":"Such","given":"Jose"}],"issued":{"date-parts":[["2013",1]]}}},{"id":1302,"uris":["http://zotero.org/users/local/mYa1v6Qc/items/UKFD93KU"],"uri":["http://zotero.org/users/local/mYa1v6Qc/items/UKFD93KU"],"itemData":{"id":1302,"type":"article-journal","title":"Microbiota and the gut-liver axis: bacterial translocation, inflammation and infection in cirrhosis","container-title":"World Journal of Gastroenterology","page":"16795-16810","volume":"20","issue":"45","source":"PubMed","abstract":"Liver disease is associated with qualitative and quantitative changes in the intestinal microbiota. In cirrhotic patients the alteration in gut microbiota is characterized by an overgrowth of potentially pathogenic bacteria (i.e., gram negative species) and a decrease in autochthonous familiae. Here we summarize the available literature on the risk of gut dysbiosis in liver cirrhosis and its clinical consequences. We therefore described the features of the complex interaction between gut microbiota and cirrhotic host, the so called \"gut-liver axis\", with a particular attention to the acquired risk of bacterial translocation, systemic inflammation and the relationship with systemic infections in the cirrhotic patient. Such knowledge might help to develop novel and innovative strategies for the prevention and therapy of gut dysbiosis and its complication in liver cirrhosis.","DOI":"10.3748/wjg.v20.i45.16795","ISSN":"2219-2840","note":"PMID: 25492994\nPMCID: PMC4258550","shortTitle":"Microbiota and the gut-liver axis","journalAbbreviation":"World J. Gastroenterol.","language":"eng","author":[{"family":"Giannelli","given":"Valerio"},{"family":"Di Gregorio","given":"Vincenza"},{"family":"Iebba","given":"Valerio"},{"family":"Giusto","given":"Michela"},{"family":"Schippa","given":"Serena"},{"family":"Merli","given":"Manuela"},{"family":"Thalheimer","given":"Ulrich"}],"issued":{"date-parts":[["2014",12,7]]}},"label":"page"},{"id":534,"uris":["http://zotero.org/users/local/mYa1v6Qc/items/2T9ETE7V"],"uri":["http://zotero.org/users/local/mYa1v6Qc/items/2T9ETE7V"],"itemData":{"id":534,"type":"article-journal","title":"Role of innate immunity and the microbiota in liver fibrosis: crosstalk between the liver and gut","container-title":"The Journal of Physiology","page":"447-458","volume":"590","issue":"3","source":"CrossRef","DOI":"10.1113/jphysiol.2011.219691","ISSN":"0022-3751","shortTitle":"Role of innate immunity and the microbiota in liver fibrosis","author":[{"family":"Seki","given":"E."},{"family":"Schnabl","given":"B."}],"issued":{"date-parts":[["2011",11,28]]}}},{"id":943,"uris":["http://zotero.org/users/local/mYa1v6Qc/items/6BDU7JB8"],"uri":["http://zotero.org/users/local/mYa1v6Qc/items/6BDU7JB8"],"itemData":{"id":943,"type":"article-journal","title":"Methods to determine intestinal permeability and bacterial translocation during liver disease","container-title":"Journal of Immunological Methods","page":"44-53","volume":"421","source":"CrossRef","DOI":"10.1016/j.jim.2014.12.015","ISSN":"00221759","language":"en","author":[{"family":"Wang","given":"Lirui"},{"family":"Llorente","given":"Cristina"},{"family":"Hartmann","given":"Phillipp"},{"family":"Yang","given":"An-Ming"},{"family":"Chen","given":"Peng"},{"family":"Schnabl","given":"Bernd"}],"issued":{"date-parts":[["2015",6]]}}},{"id":947,"uris":["http://zotero.org/users/local/mYa1v6Qc/items/P2X3NUI4"],"uri":["http://zotero.org/users/local/mYa1v6Qc/items/P2X3NUI4"],"itemData":{"id":947,"type":"article-journal","title":"Pathological bacterial translocation in liver cirrhosis","container-title":"Journal of hepatology","page":"197–209","volume":"60","issue":"1","source":"Google Scholar","author":[{"family":"Wiest","given":"Reiner"},{"family":"Lawson","given":"Melissa"},{"family":"Geuking","given":"Markus"}],"issued":{"date-parts":[["2014"]]}},"label":"page"},{"id":1410,"uris":["http://zotero.org/users/local/mYa1v6Qc/items/FWQ54M2K"],"uri":["http://zotero.org/users/local/mYa1v6Qc/items/FWQ54M2K"],"itemData":{"id":1410,"type":"article-journal","title":"'Targeting the gut-liver axis in liver disease'","container-title":"Journal of Hepatology","source":"PubMed","abstract":"The gut is open to the outer environment, harbours the microbiome containing several fold more genetic material than the human genome and produces a myriad of metabolites as well as hormones/peptides. The liver is at the nexus between this vast source of nutrients, toxins and hormones and the remaining human body. Not surprisingly, this liver-gut-axis has hence, been demonstrated in experimental models and in-vitro systems to contribute to the pathogenesis of most liver diseases such as alcoholic and non-alcoholic fatty liver disease (NAFLD), -steatohepatitis (NASH), cholestatic liver diseases, hepatocellular carcinoma, acute-on-chronic liver failure, progression to fibrosis/cirrhosis and complications of cirrhosis. Therapeutic approaches can be grouped into modulation of the microbiota, the bile acid pool and/or its signaling, gut-lumen adsorptive strategies, bariatric procedures, incretins and miscellaneous (e.g.prokinetics). However, in order to proof these concepts investigations in humans are key and thus, this article will highlight the most recent human studies and clinical trials targeting the liver-gut-axis. A list of ongoing (not yet published) trials is presented in table 1. Moreover, we will take the liberty to encourage clinical trials on concepts that are so far not yet established.","DOI":"10.1016/j.jhep.2017.05.007","ISSN":"1600-0641","note":"PMID: 28526488","journalAbbreviation":"J. Hepatol.","language":"eng","author":[{"family":"Wiest","given":"Reiner"},{"family":"Albillos","given":"Agustin"},{"family":"Trauner","given":"Michael"},{"family":"Bajaj","given":"Jashmohan"},{"family":"Jalan","given":"Rajiv"}],"issued":{"date-parts":[["2017",5,16]]}}}],"schema":"https://github.com/citation-style-language/schema/raw/master/csl-citation.json"}</w:instrText>
      </w:r>
      <w:r>
        <w:fldChar w:fldCharType="separate"/>
      </w:r>
      <w:bookmarkStart w:id="144" w:name="__Fieldmark__1081_669725301"/>
      <w:r>
        <w:rPr>
          <w:lang w:val="en-US"/>
        </w:rPr>
        <w:t>e</w:t>
      </w:r>
      <w:bookmarkStart w:id="145" w:name="__Fieldmark__784_351641362"/>
      <w:bookmarkStart w:id="146" w:name="__Fieldmark__667_1528461064"/>
      <w:bookmarkStart w:id="147" w:name="__Fieldmark__2777_161985363"/>
      <w:r>
        <w:rPr>
          <w:lang w:val="en-US"/>
        </w:rPr>
        <w:t>llot et al., 2013; Giannelli et al., 2014; Seki and Schnabl, 2011; Wang et al., 2015; Wiest et al., 2014, 2017)</w:t>
      </w:r>
      <w:r>
        <w:rPr>
          <w:lang w:val="en-US"/>
        </w:rPr>
      </w:r>
      <w:r>
        <w:fldChar w:fldCharType="end"/>
      </w:r>
      <w:bookmarkEnd w:id="143"/>
      <w:bookmarkEnd w:id="144"/>
      <w:bookmarkEnd w:id="145"/>
      <w:bookmarkEnd w:id="146"/>
      <w:bookmarkEnd w:id="147"/>
      <w:r>
        <w:rPr>
          <w:lang w:val="en-US"/>
        </w:rPr>
        <w:t>, we measured markers of BT and tried to integrate these data with the found IM alpha diversity alterations.</w:t>
      </w:r>
    </w:p>
    <w:p>
      <w:pPr>
        <w:pStyle w:val="Normal"/>
        <w:spacing w:lineRule="auto" w:line="360"/>
        <w:jc w:val="both"/>
        <w:rPr>
          <w:lang w:val="en-US"/>
        </w:rPr>
      </w:pPr>
      <w:r>
        <w:rPr>
          <w:lang w:val="en-US"/>
        </w:rPr>
      </w:r>
    </w:p>
    <w:p>
      <w:pPr>
        <w:pStyle w:val="Normal"/>
        <w:spacing w:lineRule="auto" w:line="360"/>
        <w:jc w:val="both"/>
        <w:rPr>
          <w:u w:val="single"/>
          <w:lang w:val="en-US"/>
        </w:rPr>
      </w:pPr>
      <w:r>
        <w:rPr>
          <w:u w:val="single"/>
          <w:lang w:val="en-US"/>
        </w:rPr>
        <w:t>Bacterial translocation markers are dependent on the status of LPTR:</w:t>
      </w:r>
    </w:p>
    <w:p>
      <w:pPr>
        <w:pStyle w:val="Normal"/>
        <w:spacing w:lineRule="auto" w:line="360"/>
        <w:jc w:val="both"/>
        <w:rPr/>
      </w:pPr>
      <w:r>
        <w:rPr>
          <w:lang w:val="en-US"/>
        </w:rPr>
        <w:t>We detected elevated levels of the examined BT markers in AIH as well as in non-AIH hepatopathy controls (</w:t>
      </w:r>
      <w:r>
        <w:rPr>
          <w:b/>
          <w:i/>
          <w:lang w:val="en-US"/>
        </w:rPr>
        <w:t>Figure 2 A</w:t>
      </w:r>
      <w:r>
        <w:rPr>
          <w:lang w:val="en-US"/>
        </w:rPr>
        <w:t xml:space="preserve">). Levels of sCD14 (applying unpaired t-tests with a two-tailed P-value, repectively; p &lt;0.01) and i-FABP (p &lt;0.05) were increased in liver cirrhosis individuals, whereas LBP (p = NS) showed only a trend. Regarding the related remodeling status, expression of i-FABP displayed only elevated levels in liver cirrhosis and seems to be of a different pattern in comparison to LBP and sCD14. Correspondingly, LBP and sCD14 exhibited elevated levels also in lower stages of LPTR with sCD14 (p &lt;0.01) and LBP (p &lt;0.05) being both significantly elevated in individuals with liver fibrosis and sCD14 even showing a trend towards elevation in individuals with hepatopathy but without existing parenchymatous tissue remodeling (p = NS). A suggested trend towards a decrease of LBP levels in individuals with liver cirrhosis in comparison to individuals with liver fibrosis seems to be affected specifically by AIH samples displaying lower LBP levels than non-AIH hepatopathy controls (p = NS; </w:t>
      </w:r>
      <w:r>
        <w:rPr>
          <w:b/>
          <w:i/>
          <w:lang w:val="en-US"/>
        </w:rPr>
        <w:t>SUPP-1</w:t>
      </w:r>
      <w:r>
        <w:rPr>
          <w:lang w:val="en-US"/>
        </w:rPr>
        <w:t>). By investigating relevant associations (</w:t>
      </w:r>
      <w:r>
        <w:rPr>
          <w:b/>
          <w:i/>
          <w:lang w:val="en-US"/>
        </w:rPr>
        <w:t>Figure 2 B</w:t>
      </w:r>
      <w:r>
        <w:rPr>
          <w:lang w:val="en-US"/>
        </w:rPr>
        <w:t>), we were able to detect linear regression of sCD14 (</w:t>
      </w:r>
      <w:commentRangeStart w:id="47"/>
      <w:r>
        <w:rPr>
          <w:lang w:val="en-US"/>
        </w:rPr>
        <w:t>r</w:t>
      </w:r>
      <w:ins w:id="270" w:author="Unknown Author" w:date="2017-08-09T17:27:00Z">
        <w:r>
          <w:rPr>
            <w:lang w:val="en-US"/>
          </w:rPr>
        </w:r>
      </w:ins>
      <w:commentRangeEnd w:id="47"/>
      <w:r>
        <w:commentReference w:id="47"/>
      </w:r>
      <w:r>
        <w:rPr>
          <w:vertAlign w:val="superscript"/>
          <w:lang w:val="en-US"/>
        </w:rPr>
        <w:t>2</w:t>
      </w:r>
      <w:r>
        <w:rPr>
          <w:lang w:val="en-US"/>
        </w:rPr>
        <w:t xml:space="preserve"> = 0.18, p &lt; 0.01) as well as i-FABP levels (r</w:t>
      </w:r>
      <w:r>
        <w:rPr>
          <w:vertAlign w:val="superscript"/>
          <w:lang w:val="en-US"/>
        </w:rPr>
        <w:t>2</w:t>
      </w:r>
      <w:r>
        <w:rPr>
          <w:lang w:val="en-US"/>
        </w:rPr>
        <w:t xml:space="preserve"> = 0.18, p &lt; 0.01) with corresponding degrees of LPTR; wheras LBP levels did not show such associations (r</w:t>
      </w:r>
      <w:r>
        <w:rPr>
          <w:vertAlign w:val="superscript"/>
          <w:lang w:val="en-US"/>
        </w:rPr>
        <w:t>2</w:t>
      </w:r>
      <w:r>
        <w:rPr>
          <w:lang w:val="en-US"/>
        </w:rPr>
        <w:t xml:space="preserve"> = 0.08, p = NS; data not shown).</w:t>
      </w:r>
    </w:p>
    <w:p>
      <w:pPr>
        <w:pStyle w:val="Normal"/>
        <w:spacing w:lineRule="auto" w:line="360"/>
        <w:jc w:val="both"/>
        <w:rPr>
          <w:lang w:val="en-US"/>
        </w:rPr>
      </w:pPr>
      <w:r>
        <w:rPr>
          <w:lang w:val="en-US"/>
        </w:rPr>
      </w:r>
    </w:p>
    <w:p>
      <w:pPr>
        <w:pStyle w:val="Normal"/>
        <w:spacing w:lineRule="auto" w:line="360"/>
        <w:jc w:val="both"/>
        <w:rPr/>
      </w:pPr>
      <w:commentRangeStart w:id="48"/>
      <w:r>
        <w:rPr>
          <w:u w:val="single"/>
          <w:lang w:val="en-US"/>
        </w:rPr>
        <w:t>Detected alterations of the intestinal microbiome showed associations with the degree of LPTR:</w:t>
      </w:r>
      <w:ins w:id="271" w:author="Unknown Author" w:date="2017-08-09T17:25:00Z">
        <w:commentRangeEnd w:id="48"/>
        <w:r>
          <w:commentReference w:id="48"/>
        </w:r>
        <w:r>
          <w:rPr>
            <w:u w:val="single"/>
            <w:lang w:val="en-US"/>
          </w:rPr>
        </w:r>
      </w:ins>
    </w:p>
    <w:p>
      <w:pPr>
        <w:pStyle w:val="Normal"/>
        <w:spacing w:lineRule="auto" w:line="360"/>
        <w:jc w:val="both"/>
        <w:rPr/>
      </w:pPr>
      <w:r>
        <w:rPr>
          <w:lang w:val="en-US"/>
        </w:rPr>
        <w:t>We found that the different degrees of LPTR were inversely associated with the measured IM alpha-diversity parameters (</w:t>
      </w:r>
      <w:r>
        <w:rPr>
          <w:b/>
          <w:i/>
          <w:lang w:val="en-US"/>
        </w:rPr>
        <w:t>Figure 2 C</w:t>
      </w:r>
      <w:r>
        <w:rPr>
          <w:lang w:val="en-US"/>
        </w:rPr>
        <w:t>). Thus, c</w:t>
      </w:r>
      <w:commentRangeStart w:id="49"/>
      <w:r>
        <w:rPr>
          <w:lang w:val="en-US"/>
        </w:rPr>
        <w:t>ompared to healthy controls, individuals with hepatopathy and liver fibrosis (</w:t>
      </w:r>
      <w:r>
        <w:rPr>
          <w:rFonts w:cs="Calibri"/>
          <w:lang w:val="en-US"/>
        </w:rPr>
        <w:t>TukeyHSD, FDR corrected P value</w:t>
      </w:r>
      <w:r>
        <w:rPr>
          <w:lang w:val="en-US"/>
        </w:rPr>
        <w:t xml:space="preserve"> &lt;0.05) as well as with liver cirrhosis (p &lt;0.001) showed significantly decreased levels for both d-OTUs and Chao1-index values.</w:t>
      </w:r>
      <w:r>
        <w:rPr>
          <w:lang w:val="en-US"/>
        </w:rPr>
      </w:r>
      <w:commentRangeEnd w:id="49"/>
      <w:r>
        <w:commentReference w:id="49"/>
      </w:r>
      <w:r>
        <w:rPr>
          <w:lang w:val="en-US"/>
        </w:rPr>
        <w:t xml:space="preserve"> In line with the found alterations of AIH and non-AIH hepatopathy control samples, for Shannon-index values we could not detect such associations for the different degrees of LPTR (</w:t>
      </w:r>
      <w:ins w:id="272" w:author="Unknown Author" w:date="2017-08-09T17:28:00Z">
        <w:r>
          <w:rPr>
            <w:lang w:val="en-US"/>
          </w:rPr>
          <w:t>not significant,</w:t>
        </w:r>
      </w:ins>
      <w:del w:id="273" w:author="Unknown Author" w:date="2017-08-09T17:28:00Z">
        <w:r>
          <w:rPr>
            <w:lang w:val="en-US"/>
          </w:rPr>
          <w:delText>p = NS</w:delText>
        </w:r>
      </w:del>
      <w:r>
        <w:rPr>
          <w:lang w:val="en-US"/>
        </w:rPr>
        <w:t>; data not shown).</w:t>
      </w:r>
    </w:p>
    <w:p>
      <w:pPr>
        <w:pStyle w:val="Normal"/>
        <w:spacing w:lineRule="auto" w:line="360"/>
        <w:jc w:val="both"/>
        <w:rPr>
          <w:lang w:val="en-US"/>
        </w:rPr>
      </w:pPr>
      <w:r>
        <w:rPr>
          <w:lang w:val="en-US"/>
        </w:rPr>
      </w:r>
    </w:p>
    <w:p>
      <w:pPr>
        <w:pStyle w:val="Normal"/>
        <w:spacing w:lineRule="auto" w:line="360"/>
        <w:jc w:val="both"/>
        <w:rPr>
          <w:u w:val="single"/>
          <w:lang w:val="en-US"/>
        </w:rPr>
      </w:pPr>
      <w:r>
        <w:rPr>
          <w:u w:val="single"/>
          <w:lang w:val="en-US"/>
        </w:rPr>
        <w:t>Markers of bacterial translocation are associated with intestinal microbiome alpha diversity:</w:t>
      </w:r>
    </w:p>
    <w:p>
      <w:pPr>
        <w:pStyle w:val="Normal"/>
        <w:spacing w:lineRule="auto" w:line="360"/>
        <w:jc w:val="both"/>
        <w:rPr/>
      </w:pPr>
      <w:r>
        <w:rPr>
          <w:lang w:val="en-US"/>
        </w:rPr>
        <w:t>By further investigating BT markers in the context of IM alpha diversity (</w:t>
      </w:r>
      <w:r>
        <w:rPr>
          <w:b/>
          <w:i/>
          <w:lang w:val="en-US"/>
        </w:rPr>
        <w:t>Figure 2 D</w:t>
      </w:r>
      <w:r>
        <w:rPr>
          <w:lang w:val="en-US"/>
        </w:rPr>
        <w:t>) we found a strong inverse correlation between especially sCD14 levels with both d-OTUs (</w:t>
      </w:r>
      <w:commentRangeStart w:id="50"/>
      <w:r>
        <w:rPr>
          <w:lang w:val="en-US"/>
        </w:rPr>
        <w:t>R = -0.52, p &lt; 0.001</w:t>
      </w:r>
      <w:r>
        <w:rPr>
          <w:lang w:val="en-US"/>
        </w:rPr>
      </w:r>
      <w:commentRangeEnd w:id="50"/>
      <w:r>
        <w:commentReference w:id="50"/>
      </w:r>
      <w:r>
        <w:rPr>
          <w:lang w:val="en-US"/>
        </w:rPr>
        <w:t>) as well as Chao1-index values  (R = -0.49, p &lt; 0.001) within the complete cohort, but also within the AIH sub-cohort (d-OTUs: R = -0.60, p &lt; 0.05; Chao-1: R = -0.55, p &lt; 0.0</w:t>
      </w:r>
      <w:bookmarkStart w:id="148" w:name="OLE_LINK1"/>
      <w:bookmarkEnd w:id="148"/>
      <w:r>
        <w:rPr>
          <w:lang w:val="en-US"/>
        </w:rPr>
        <w:t>5). For i-FABP levels we also detected such inverse association with d-OTUs (R: -0.28, p = 0.05) and with Chao-1 index values (R: -0.31, p &lt; 0.05). For sCD14 levels we could also find relevant correlation with shannon index levels but only within the AIH sub-cohort (R: -0.53, p &lt; 0.05). For LBP levels we could not detect such associations, neither within the complete cohort nor within both sub-cohorts (</w:t>
      </w:r>
      <w:commentRangeStart w:id="51"/>
      <w:r>
        <w:rPr>
          <w:lang w:val="en-US"/>
        </w:rPr>
        <w:t>data not shown</w:t>
      </w:r>
      <w:r>
        <w:rPr>
          <w:lang w:val="en-US"/>
        </w:rPr>
      </w:r>
      <w:commentRangeEnd w:id="51"/>
      <w:r>
        <w:commentReference w:id="51"/>
      </w:r>
      <w:r>
        <w:rPr>
          <w:lang w:val="en-US"/>
        </w:rPr>
        <w:t>).</w:t>
      </w:r>
    </w:p>
    <w:p>
      <w:pPr>
        <w:pStyle w:val="Normal"/>
        <w:spacing w:lineRule="auto" w:line="360"/>
        <w:jc w:val="both"/>
        <w:rPr>
          <w:u w:val="single"/>
          <w:lang w:val="en-US"/>
        </w:rPr>
      </w:pPr>
      <w:r>
        <w:rPr>
          <w:u w:val="single"/>
          <w:lang w:val="en-US"/>
        </w:rPr>
      </w:r>
    </w:p>
    <w:p>
      <w:pPr>
        <w:pStyle w:val="Normal"/>
        <w:spacing w:lineRule="auto" w:line="360"/>
        <w:jc w:val="both"/>
        <w:rPr>
          <w:u w:val="single"/>
          <w:lang w:val="en-US"/>
        </w:rPr>
      </w:pPr>
      <w:r>
        <w:rPr>
          <w:u w:val="single"/>
          <w:lang w:val="en-US"/>
        </w:rPr>
        <w:t>Beta diversity of the intestinal microbiome shows clear differences between different stages of LPTR and healthy samples:</w:t>
      </w:r>
    </w:p>
    <w:p>
      <w:pPr>
        <w:pStyle w:val="Normal"/>
        <w:spacing w:lineRule="auto" w:line="360"/>
        <w:jc w:val="both"/>
        <w:rPr/>
      </w:pPr>
      <w:r>
        <w:rPr>
          <w:lang w:val="en-US"/>
        </w:rPr>
        <w:t xml:space="preserve">By again investigating IM beta diversity applying constrained PCoA, we were able to detect a clear separation of the different stages of LPTR and non-hepatopathy healthy controls (7.4% of variance, p &lt; 0.001, 95% CI = 6.5%, 8.5%; see </w:t>
      </w:r>
      <w:r>
        <w:rPr>
          <w:b/>
          <w:i/>
          <w:lang w:val="en-US"/>
        </w:rPr>
        <w:t>Figure 2 E</w:t>
      </w:r>
      <w:r>
        <w:rPr>
          <w:lang w:val="en-US"/>
        </w:rPr>
        <w:t xml:space="preserve">). </w:t>
      </w:r>
      <w:del w:id="274" w:author="Unknown Author" w:date="2017-08-09T17:28:00Z">
        <w:r>
          <w:rPr>
            <w:lang w:val="en-US"/>
          </w:rPr>
          <w:delText xml:space="preserve">Moreover, while healthy controls emerged to be tight clustered, samples of hepatopathy were clearly separated by principal component 1 (Pco-1) and showed an expanded pattern within Pco-2 with a pattern of successive transition corresponding to the degree of LPTR, respectively (see </w:delText>
        </w:r>
      </w:del>
      <w:del w:id="275" w:author="Unknown Author" w:date="2017-08-09T17:28:00Z">
        <w:r>
          <w:rPr>
            <w:b/>
            <w:i/>
            <w:lang w:val="en-US"/>
          </w:rPr>
          <w:delText>Figure 2 E</w:delText>
        </w:r>
      </w:del>
      <w:del w:id="276" w:author="Unknown Author" w:date="2017-08-09T17:28:00Z">
        <w:r>
          <w:rPr>
            <w:lang w:val="en-US"/>
          </w:rPr>
          <w:delText>).</w:delText>
        </w:r>
      </w:del>
    </w:p>
    <w:p>
      <w:pPr>
        <w:pStyle w:val="Normal"/>
        <w:spacing w:lineRule="auto" w:line="360"/>
        <w:jc w:val="both"/>
        <w:rPr>
          <w:lang w:val="en-US"/>
        </w:rPr>
      </w:pPr>
      <w:del w:id="277" w:author="Unknown Author" w:date="2017-08-09T17:06:00Z">
        <w:r>
          <w:rPr>
            <w:u w:val="single"/>
            <w:lang w:val="en-US"/>
          </w:rPr>
        </w:r>
      </w:del>
    </w:p>
    <w:p>
      <w:pPr>
        <w:pStyle w:val="Normal"/>
        <w:spacing w:lineRule="auto" w:line="360"/>
        <w:jc w:val="both"/>
        <w:rPr>
          <w:u w:val="single"/>
          <w:lang w:val="en-US"/>
        </w:rPr>
      </w:pPr>
      <w:del w:id="278" w:author="Unknown Author" w:date="2017-08-09T17:06:00Z">
        <w:r>
          <w:rPr>
            <w:u w:val="single"/>
            <w:lang w:val="en-US"/>
          </w:rPr>
        </w:r>
      </w:del>
    </w:p>
    <w:p>
      <w:pPr>
        <w:pStyle w:val="Normal"/>
        <w:spacing w:lineRule="auto" w:line="360"/>
        <w:jc w:val="both"/>
        <w:rPr>
          <w:u w:val="single"/>
          <w:lang w:val="en-US"/>
        </w:rPr>
      </w:pPr>
      <w:del w:id="279" w:author="Unknown Author" w:date="2017-08-09T17:06:00Z">
        <w:r>
          <w:rPr>
            <w:u w:val="single"/>
            <w:lang w:val="en-US"/>
          </w:rPr>
        </w:r>
      </w:del>
    </w:p>
    <w:p>
      <w:pPr>
        <w:pStyle w:val="Normal"/>
        <w:spacing w:lineRule="auto" w:line="360"/>
        <w:jc w:val="both"/>
        <w:rPr>
          <w:u w:val="single"/>
          <w:lang w:val="en-US"/>
        </w:rPr>
      </w:pPr>
      <w:del w:id="280" w:author="Unknown Author" w:date="2017-08-09T17:06:00Z">
        <w:r>
          <w:rPr>
            <w:u w:val="single"/>
            <w:lang w:val="en-US"/>
          </w:rPr>
        </w:r>
      </w:del>
    </w:p>
    <w:p>
      <w:pPr>
        <w:pStyle w:val="Normal"/>
        <w:spacing w:lineRule="auto" w:line="360"/>
        <w:jc w:val="both"/>
        <w:rPr>
          <w:u w:val="single"/>
          <w:lang w:val="en-US"/>
        </w:rPr>
      </w:pPr>
      <w:del w:id="281" w:author="Unknown Author" w:date="2017-08-09T17:06:00Z">
        <w:r>
          <w:rPr>
            <w:u w:val="single"/>
            <w:lang w:val="en-US"/>
          </w:rPr>
        </w:r>
      </w:del>
    </w:p>
    <w:p>
      <w:pPr>
        <w:pStyle w:val="Normal"/>
        <w:spacing w:lineRule="auto" w:line="360"/>
        <w:jc w:val="both"/>
        <w:rPr>
          <w:u w:val="single"/>
          <w:lang w:val="en-US"/>
        </w:rPr>
      </w:pPr>
      <w:del w:id="282" w:author="Unknown Author" w:date="2017-08-09T17:06:00Z">
        <w:r>
          <w:rPr>
            <w:u w:val="single"/>
            <w:lang w:val="en-US"/>
          </w:rPr>
        </w:r>
      </w:del>
    </w:p>
    <w:p>
      <w:pPr>
        <w:pStyle w:val="Normal"/>
        <w:spacing w:lineRule="auto" w:line="360"/>
        <w:jc w:val="both"/>
        <w:rPr>
          <w:u w:val="single"/>
          <w:lang w:val="en-US"/>
        </w:rPr>
      </w:pPr>
      <w:del w:id="283" w:author="Unknown Author" w:date="2017-08-09T17:06:00Z">
        <w:r>
          <w:rPr>
            <w:u w:val="single"/>
            <w:lang w:val="en-US"/>
          </w:rPr>
        </w:r>
      </w:del>
    </w:p>
    <w:p>
      <w:pPr>
        <w:pStyle w:val="Normal"/>
        <w:spacing w:lineRule="auto" w:line="360"/>
        <w:jc w:val="both"/>
        <w:rPr>
          <w:lang w:val="en-US"/>
        </w:rPr>
      </w:pPr>
      <w:r>
        <w:rPr/>
      </w:r>
    </w:p>
    <w:p>
      <w:pPr>
        <w:pStyle w:val="Normal"/>
        <w:spacing w:lineRule="auto" w:line="360"/>
        <w:jc w:val="both"/>
        <w:rPr>
          <w:b/>
          <w:b/>
          <w:lang w:val="en-US"/>
          <w:del w:id="284" w:author="Unknown Author" w:date="2017-08-09T17:06:00Z"/>
        </w:rPr>
      </w:pPr>
      <w:r>
        <w:rPr>
          <w:b/>
          <w:lang w:val="en-US"/>
        </w:rPr>
        <w:t>DISCUSSION</w:t>
      </w:r>
    </w:p>
    <w:p>
      <w:pPr>
        <w:pStyle w:val="Normal"/>
        <w:spacing w:lineRule="auto" w:line="360"/>
        <w:jc w:val="both"/>
        <w:rPr>
          <w:b/>
          <w:b/>
          <w:lang w:val="en-US"/>
        </w:rPr>
      </w:pPr>
      <w:r>
        <w:rPr/>
      </w:r>
    </w:p>
    <w:p>
      <w:pPr>
        <w:pStyle w:val="Normal"/>
        <w:spacing w:lineRule="auto" w:line="360"/>
        <w:jc w:val="both"/>
        <w:rPr/>
      </w:pPr>
      <w:r>
        <w:rPr>
          <w:lang w:val="en-US"/>
        </w:rPr>
        <w:t xml:space="preserve">Examining patients with AIH and comparing these results with data of non-AIH hepatopathy as well as healthy controls, we were able to detect (i) AIH-specific alterations of the IM, but (ii) also a broad pattern of variation in a liver-disease specific aspect, with the latter reflecting known associations of elevated markers of BT with progressed liver diseases in general </w:t>
      </w:r>
      <w:r>
        <w:rPr>
          <w:rFonts w:cs="Times New Roman"/>
          <w:szCs w:val="24"/>
          <w:lang w:val="en-US"/>
        </w:rPr>
        <w:t>(</w:t>
      </w:r>
      <w:r>
        <w:fldChar w:fldCharType="begin"/>
      </w:r>
      <w:r>
        <w:instrText>ADDIN ZOTERO_ITEM CSL_CITATION {"citationID":"BPIEKe9L","properties":{"formattedCitation":"{\\rtf (Giannelli et al., 2014; G\\uc0\\u243{}mez-Hurtado et al., 2016; Hackstein et al., 2016; Koutsounas, 2015; Tilg et al., 2016; Wiest et al., 2014, 2017)}","plainCitation":"(Giannelli et al., 2014; Gómez-Hurtado et al., 2016; Hackstein et al., 2016; Koutsounas, 2015; Tilg et al., 2016; Wiest et al., 2014, 2017)"},"citationItems":[{"id":1302,"uris":["http://zotero.org/users/local/mYa1v6Qc/items/UKFD93KU"],"uri":["http://zotero.org/users/local/mYa1v6Qc/items/UKFD93KU"],"itemData":{"id":1302,"type":"article-journal","title":"Microbiota and the gut-liver axis: bacterial translocation, inflammation and infection in cirrhosis","container-title":"World Journal of Gastroenterology","page":"16795-16810","volume":"20","issue":"45","source":"PubMed","abstract":"Liver disease is associated with qualitative and quantitative changes in the intestinal microbiota. In cirrhotic patients the alteration in gut microbiota is characterized by an overgrowth of potentially pathogenic bacteria (i.e., gram negative species) and a decrease in autochthonous familiae. Here we summarize the available literature on the risk of gut dysbiosis in liver cirrhosis and its clinical consequences. We therefore described the features of the complex interaction between gut microbiota and cirrhotic host, the so called \"gut-liver axis\", with a particular attention to the acquired risk of bacterial translocation, systemic inflammation and the relationship with systemic infections in the cirrhotic patient. Such knowledge might help to develop novel and innovative strategies for the prevention and therapy of gut dysbiosis and its complication in liver cirrhosis.","DOI":"10.3748/wjg.v20.i45.16795","ISSN":"2219-2840","note":"PMID: 25492994\nPMCID: PMC4258550","shortTitle":"Microbiota and the gut-liver axis","journalAbbreviation":"World J. Gastroenterol.","language":"eng","author":[{"family":"Giannelli","given":"Valerio"},{"family":"Di Gregorio","given":"Vincenza"},{"family":"Iebba","given":"Valerio"},{"family":"Giusto","given":"Michela"},{"family":"Schippa","given":"Serena"},{"family":"Merli","given":"Manuela"},{"family":"Thalheimer","given":"Ulrich"}],"issued":{"date-parts":[["2014",12,7]]}},"label":"page"},{"id":1298,"uris":["http://zotero.org/users/local/mYa1v6Qc/items/VNZS7E46"],"uri":["http://zotero.org/users/local/mYa1v6Qc/items/VNZS7E46"],"itemData":{"id":1298,"type":"article-journal","title":"Microbiome and bacterial translocation in cirrhosis","container-title":"Gastroenterologia Y Hepatologia","page":"687-696","volume":"39","issue":"10","source":"PubMed","abstract":"Qualitative and quantitative changes in gut microbiota play a very important role in cirrhosis. Humans harbour around 100 quintillion gut bacteria, thus representing around 10 times more microbial cells than eukaryotic ones. The gastrointestinal tract is the largest surface area in the body and it is subject to constant exposure to these living microorganisms. The existing symbiosis, proven by the lack of proinflammatory response against commensal bacteria, implies the presence of clearly defined communication lines that contribute to the maintenance of homeostasis of the host. Therefore, alterations of gut flora seem to play a role in the pathogenesis and progress of multiple liver and gastrointestinal diseases. This has made its selective modification into an area of high therapeutic interest. Bacterial translocation is defined as the migration of bacteria or bacterial products from the intestines to the mesenteric lymph nodes. It follows that alteration in gut microbiota have shown importance, at least to some extent, in the pathogenesis of several complications arising from terminal liver disease, such as hepatic encephalopathy, portal hypertension and spontaneous bacterial peritonitis. This review sums up, firstly, how liver disease can alter the common composition of gut microbiota, and secondly, how this alteration contributes to the development of complications in cirrhosis.","DOI":"10.1016/j.gastrohep.2015.10.013","ISSN":"0210-5705","note":"PMID: 26775042","journalAbbreviation":"Gastroenterol Hepatol","language":"eng, spa","author":[{"family":"Gómez-Hurtado","given":"Isabel"},{"family":"Such","given":"José"},{"family":"Francés","given":"Rubén"}],"issued":{"date-parts":[["2016",12]]}},"label":"page"},{"id":1342,"uris":["http://zotero.org/users/local/mYa1v6Qc/items/Z9HQFKCQ"],"uri":["http://zotero.org/users/local/mYa1v6Qc/items/Z9HQFKCQ"],"itemData":{"id":1342,"type":"article-journal","title":"Gut microbial translocation corrupts myeloid cell function to control bacterial infection during liver cirrhosis","container-title":"Gut","source":"PubMed","abstract":"OBJECTIVE: Patients with liver cirrhosis suffer from increased susceptibility to life-threatening bacterial infections that cause substantial morbidity.\nMETHODS: Experimental liver fibrosis in mice induced by bile duct ligation or CCl4 application was used to characterise the mechanisms determining failure of innate immunity to control bacterial infections.\nRESULTS: In murine liver fibrosis, translocation of gut microbiota induced tonic type I interferon (IFN) expression in the liver. Such tonic IFN expression conditioned liver myeloid cells to produce high concentrations of IFN upon intracellular infection with Listeria that activate cytosolic pattern recognition receptors. Such IFN-receptor signalling caused myeloid cell interleukin (IL)-10 production that corrupted antibacterial immunity, leading to loss of infection-control and to infection-associated mortality. In patients with liver cirrhosis, we also found a prominent liver IFN signature and myeloid cells showed increased IL-10 production after bacterial infection. Thus, myeloid cells are both source and target of IFN-induced and IL-10-mediated immune dysfunction. Antibody-mediated blockade of IFN-receptor or IL-10-receptor signalling reconstituted antibacterial immunity and prevented infection-associated mortality in mice with liver fibrosis.\nCONCLUSIONS: In severe liver fibrosis and cirrhosis, failure to control bacterial infection is caused by augmented IFN and IL-10 expression that incapacitates antibacterial immunity of myeloid cells. Targeted interference with the immune regulatory host factors IL-10 and IFN reconstitutes antibacterial immunity and may be used as therapeutic strategy to control bacterial infections in patients with liver cirrhosis.","DOI":"10.1136/gutjnl-2015-311224","ISSN":"1468-3288","note":"PMID: 27432540","journalAbbreviation":"Gut","language":"eng","author":[{"family":"Hackstein","given":"Carl-Philipp"},{"family":"Assmus","given":"Lisa Mareike"},{"family":"Welz","given":"Meike"},{"family":"Klein","given":"Sabine"},{"family":"Schwandt","given":"Timo"},{"family":"Schultze","given":"Joachim"},{"family":"Förster","given":"Irmgard"},{"family":"Gondorf","given":"Fabian"},{"family":"Beyer","given":"Marc"},{"family":"Kroy","given":"Daniela"},{"family":"Kurts","given":"Christian"},{"family":"Trebicka","given":"Jonel"},{"family":"Kastenmüller","given":"Wolfgang"},{"family":"Knolle","given":"Percy A."},{"family":"Abdullah","given":"Zeinab"}],"issued":{"date-parts":[["2016",7,18]]}},"label":"page"},{"id":761,"uris":["http://zotero.org/users/local/mYa1v6Qc/items/BV49J43V"],"uri":["http://zotero.org/users/local/mYa1v6Qc/items/BV49J43V"],"itemData":{"id":761,"type":"article-journal","title":"Markers of bacterial translocation in end-stage liver disease","container-title":"World Journal of Hepatology","page":"2264","volume":"7","issue":"20","source":"CrossRef","DOI":"10.4254/wjh.v7.i20.2264","ISSN":"1948-5182","language":"en","author":[{"family":"Koutsounas","given":"Ioannis"}],"issued":{"date-parts":[["2015"]]}}},{"id":1309,"uris":["http://zotero.org/users/local/mYa1v6Qc/items/F4WEW9UF"],"uri":["http://zotero.org/users/local/mYa1v6Qc/items/F4WEW9UF"],"itemData":{"id":1309,"type":"article-journal","title":"Gut microbiome and liver diseases","container-title":"Gut","source":"PubMed","abstract":"The gut microbiota has recently evolved as a new important player in the pathophysiology of many intestinal and extraintestinal diseases. The liver is the organ which is in closest contact with the intestinal tract, and is exposed to a substantial amount of bacterial components and metabolites. Various liver disorders such as alcoholic liver disease, non-alcoholic liver disease and primary sclerosing cholangitis have been associated with an altered microbiome. This dysbiosis may influence the degree of hepatic steatosis, inflammation and fibrosis through multiple interactions with the host's immune system and other cell types. Whereas few results from clinical metagenomic studies in liver disease are available, evidence is accumulating that in liver cirrhosis an oral microbiome is overrepresented in the lower intestinal tract, potentially contributing to disease process and severity. A major role for the gut microbiota in liver disorders is also supported by the accumulating evidence that several complications of severe liver disease such as hepatic encephalopathy are efficiently treated by various prebiotics, probiotics and antibiotics. A better understanding of the gut microbiota and its components in liver diseases might provide a more complete picture of these complex disorders and also form the basis for novel therapies.","DOI":"10.1136/gutjnl-2016-312729","ISSN":"1468-3288","note":"PMID: 27802157","journalAbbreviation":"Gut","language":"eng","author":[{"family":"Tilg","given":"Herbert"},{"family":"Cani","given":"Patrice D."},{"family":"Mayer","given":"Emeran A."}],"issued":{"date-parts":[["2016",10,8]]}},"label":"page"},{"id":947,"uris":["http://zotero.org/users/local/mYa1v6Qc/items/P2X3NUI4"],"uri":["http://zotero.org/users/local/mYa1v6Qc/items/P2X3NUI4"],"itemData":{"id":947,"type":"article-journal","title":"Pathological bacterial translocation in liver cirrhosis","container-title":"Journal of hepatology","page":"197–209","volume":"60","issue":"1","source":"Google Scholar","author":[{"family":"Wiest","given":"Reiner"},{"family":"Lawson","given":"Melissa"},{"family":"Geuking","given":"Markus"}],"issued":{"date-parts":[["2014"]]}}},{"id":1410,"uris":["http://zotero.org/users/local/mYa1v6Qc/items/FWQ54M2K"],"uri":["http://zotero.org/users/local/mYa1v6Qc/items/FWQ54M2K"],"itemData":{"id":1410,"type":"article-journal","title":"'Targeting the gut-liver axis in liver disease'","container-title":"Journal of Hepatology","source":"PubMed","abstract":"The gut is open to the outer environment, harbours the microbiome containing several fold more genetic material than the human genome and produces a myriad of metabolites as well as hormones/peptides. The liver is at the nexus between this vast source of nutrients, toxins and hormones and the remaining human body. Not surprisingly, this liver-gut-axis has hence, been demonstrated in experimental models and in-vitro systems to contribute to the pathogenesis of most liver diseases such as alcoholic and non-alcoholic fatty liver disease (NAFLD), -steatohepatitis (NASH), cholestatic liver diseases, hepatocellular carcinoma, acute-on-chronic liver failure, progression to fibrosis/cirrhosis and complications of cirrhosis. Therapeutic approaches can be grouped into modulation of the microbiota, the bile acid pool and/or its signaling, gut-lumen adsorptive strategies, bariatric procedures, incretins and miscellaneous (e.g.prokinetics). However, in order to proof these concepts investigations in humans are key and thus, this article will highlight the most recent human studies and clinical trials targeting the liver-gut-axis. A list of ongoing (not yet published) trials is presented in table 1. Moreover, we will take the liberty to encourage clinical trials on concepts that are so far not yet established.","DOI":"10.1016/j.jhep.2017.05.007","ISSN":"1600-0641","note":"PMID: 28526488","journalAbbreviation":"J. Hepatol.","language":"eng","author":[{"family":"Wiest","given":"Reiner"},{"family":"Albillos","given":"Agustin"},{"family":"Trauner","given":"Michael"},{"family":"Bajaj","given":"Jashmohan"},{"family":"Jalan","given":"Rajiv"}],"issued":{"date-parts":[["2017",5,16]]}},"label":"page"}],"schema":"https://github.com/citation-style-language/schema/raw/master/csl-citation.json"}</w:instrText>
      </w:r>
      <w:r>
        <w:fldChar w:fldCharType="separate"/>
      </w:r>
      <w:bookmarkStart w:id="149" w:name="__Fieldmark__1146_669725301"/>
      <w:r>
        <w:rPr>
          <w:rFonts w:cs="Times New Roman"/>
          <w:szCs w:val="24"/>
          <w:lang w:val="en-US"/>
        </w:rPr>
        <w:t>G</w:t>
      </w:r>
      <w:bookmarkStart w:id="150" w:name="__Fieldmark__2933_161985363"/>
      <w:r>
        <w:rPr>
          <w:rFonts w:cs="Times New Roman"/>
          <w:szCs w:val="24"/>
          <w:lang w:val="en-US"/>
        </w:rPr>
        <w:t>iannelli et al., 2014; Gómez-Hurtado et al., 2016; Hackstein et al., 2016; Koutsounas, 2015; Tilg et al., 2016; Wiest et al., 2014, 2017)</w:t>
      </w:r>
      <w:r>
        <w:rPr>
          <w:rFonts w:cs="Times New Roman"/>
          <w:szCs w:val="24"/>
          <w:lang w:val="en-US"/>
        </w:rPr>
      </w:r>
      <w:r>
        <w:fldChar w:fldCharType="end"/>
      </w:r>
      <w:bookmarkEnd w:id="149"/>
      <w:bookmarkEnd w:id="150"/>
      <w:r>
        <w:rPr/>
        <w:t>.</w:t>
      </w:r>
    </w:p>
    <w:p>
      <w:pPr>
        <w:pStyle w:val="Normal"/>
        <w:spacing w:lineRule="auto" w:line="360"/>
        <w:jc w:val="both"/>
        <w:rPr/>
      </w:pPr>
      <w:r>
        <w:rPr>
          <w:lang w:val="en-US"/>
        </w:rPr>
        <w:t>First, we detected reduced markers of IM alpha-diversity in AIH samples in comparison to healthy controls, with decreased numbers of both d-OTUs as well as Chao1-index values strongly indicating a diminished alpha-diversity of the IM in AIH, which has also been assumed before by Lin and coworkers (</w:t>
      </w:r>
      <w:bookmarkStart w:id="151" w:name="__Fieldmark__1703_186683166"/>
      <w:r>
        <w:rPr>
          <w:lang w:val="en-US"/>
        </w:rPr>
        <w:t>L</w:t>
      </w:r>
      <w:bookmarkStart w:id="152" w:name="__Fieldmark__841_351641362"/>
      <w:r>
        <w:rPr>
          <w:lang w:val="en-US"/>
        </w:rPr>
        <w:t>i</w:t>
      </w:r>
      <w:bookmarkStart w:id="153" w:name="__Fieldmark__720_1528461064"/>
      <w:r>
        <w:rPr>
          <w:lang w:val="en-US"/>
        </w:rPr>
        <w:t>n</w:t>
      </w:r>
      <w:r>
        <w:fldChar w:fldCharType="begin"/>
      </w:r>
      <w:r>
        <w:instrText>ADDIN ZOTERO_ITEM CSL_CITATION {"citationID":"11k8p7es58","properties":{"formattedCitation":"(Lin et al., 2015)","plainCitation":"(Lin et al., 2015)"},"citationItems":[{"id":1223,"uris":["http://zotero.org/users/local/mYa1v6Qc/items/N6QPKJ84"],"uri":["http://zotero.org/users/local/mYa1v6Qc/items/N6QPKJ84"],"itemData":{"id":1223,"type":"article-journal","title":"Abnormal intestinal permeability and microbiota in patients with autoimmune hepatitis","container-title":"International journal of clinical and experimental pathology","page":"5153","volume":"8","issue":"5","source":"Google Scholar","author":[{"family":"Lin","given":"Rui"},{"family":"Zhou","given":"Lu"},{"family":"Zhang","given":"Jie"},{"family":"Wang","given":"Bangmao"}],"issued":{"date-parts":[["2015"]]}}}],"schema":"https://github.com/citation-style-language/schema/raw/master/csl-citation.json"}</w:instrText>
      </w:r>
      <w:r>
        <w:fldChar w:fldCharType="separate"/>
      </w:r>
      <w:bookmarkStart w:id="154" w:name="__Fieldmark__1161_669725301"/>
      <w:r>
        <w:rPr>
          <w:lang w:val="en-US"/>
        </w:rPr>
        <w:t xml:space="preserve"> </w:t>
      </w:r>
      <w:bookmarkStart w:id="155" w:name="__Fieldmark__2954_161985363"/>
      <w:r>
        <w:rPr>
          <w:lang w:val="en-US"/>
        </w:rPr>
        <w:t>et al., 2015)</w:t>
      </w:r>
      <w:r>
        <w:rPr>
          <w:lang w:val="en-US"/>
        </w:rPr>
      </w:r>
      <w:r>
        <w:fldChar w:fldCharType="end"/>
      </w:r>
      <w:bookmarkEnd w:id="151"/>
      <w:bookmarkEnd w:id="152"/>
      <w:bookmarkEnd w:id="153"/>
      <w:bookmarkEnd w:id="154"/>
      <w:bookmarkEnd w:id="155"/>
      <w:r>
        <w:rPr>
          <w:lang w:val="en-US"/>
        </w:rPr>
        <w:t>, but based on data of a far less detailed level of IM examination and not on NGS as it has been applied in our study. Next, non-AIH hepatopathy controls of our cohort showed alterations in the same characteristic but in an even more intensified manner. This is in line with former findings (</w:t>
      </w:r>
      <w:bookmarkStart w:id="156" w:name="__Fieldmark__1725_186683166"/>
      <w:r>
        <w:rPr>
          <w:lang w:val="en-US"/>
        </w:rPr>
        <w:t>A</w:t>
      </w:r>
      <w:r>
        <w:fldChar w:fldCharType="begin"/>
      </w:r>
      <w:r>
        <w:instrText>ADDIN ZOTERO_ITEM CSL_CITATION {"citationID":"LTQohJRF","properties":{"formattedCitation":"(Aly et al., 2016; Bajaj et al., 2014; Chen et al., 2011a)","plainCitation":"(Aly et al., 2016; Bajaj et al., 2014; Chen et al., 2011a)"},"citationItems":[{"id":1228,"uris":["http://zotero.org/users/local/mYa1v6Qc/items/KAQWDK7A"],"uri":["http://zotero.org/users/local/mYa1v6Qc/items/KAQWDK7A"],"itemData":{"id":1228,"type":"article-journal","title":"Gut microbiome alterations in patients with stage 4 hepatitis C","container-title":"Gut Pathogens","volume":"8","issue":"1","source":"CrossRef","URL":"http://gutpathogens.biomedcentral.com/articles/10.1186/s13099-016-0124-2","DOI":"10.1186/s13099-016-0124-2","ISSN":"1757-4749","language":"en","author":[{"family":"Aly","given":"AbdelRahman Mahmoud"},{"family":"Adel","given":"AbdelReheem"},{"family":"El-Gendy","given":"Ahmed Osama"},{"family":"Essam","given":"Tamer M."},{"family":"Aziz","given":"Ramy K."}],"issued":{"date-parts":[["2016",12]]},"accessed":{"date-parts":[["2016",10,18]]}}},{"id":1420,"uris":["http://zotero.org/users/local/mYa1v6Qc/items/UHA42AMC"],"uri":["http://zotero.org/users/local/mYa1v6Qc/items/UHA42AMC"],"itemData":{"id":1420,"type":"article-journal","title":"Altered profile of human gut microbiome is associated with cirrhosis and its complications","container-title":"Journal of Hepatology","page":"940-947","volume":"60","issue":"5","source":"PubMed","abstract":"BACKGROUND &amp; AIMS: The gut microbiome is altered in cirrhosis; however its evolution with disease progression is only partly understood. We aimed to study changes in the microbiome over cirrhosis severity, its stability over time and its longitudinal alterations with decompensation.\nMETHODS: Controls and age-matched cirrhotics (compensated/decompensated/hospitalized) were included. Their stool microbiota was quantified using multi-tagged pyrosequencing. The ratio of autochthonous to non-autochthonous taxa was calculated as the cirrhosis dysbiosis ratio (CDR); a low number indicating dysbiosis. Firstly, the microbiome was compared between controls and cirrhotic sub-groups. Secondly, for stability assessment, stool collected twice within 6months in compensated outpatients was analyzed. Thirdly, changes after decompensation were assessed using (a) longitudinal comparison in patients before/after hepatic encephalopathy development (HE), (b) longitudinal cohort of hospitalized infected cirrhotics MELD-matched to uninfected cirrhotics followed for 30days.\nRESULTS: 244 subjects [219 cirrhotics (121 compensated outpatients, 54 decompensated outpatients, 44 inpatients) and 25 age-matched controls] were included. CDR was highest in controls (2.05) followed by compensated (0.89), decompensated (0.66), and inpatients (0.32, p&lt;0.0001) and negatively correlated with endotoxin. Microbiota and CDR remained unchanged in stable outpatient cirrhotics (0.91 vs. 0.86, p=0.45). In patients studied before/after HE development, dysbiosis occurred post-HE (CDR: 1.2 to 0.42, p=0.03). In the longitudinal matched-cohort, microbiota were significantly different between infected/uninfected cirrhotics at baseline and a low CDR was associated with death and organ failures within 30days.\nCONCLUSIONS: Progressive changes in the gut microbiome accompany cirrhosis and become more severe in the setting of decompensation. The cirrhosis dysbiosis ratio may be a useful quantitative index to describe microbiome alterations accompanying cirrhosis progression.","DOI":"10.1016/j.jhep.2013.12.019","ISSN":"1600-0641","note":"PMID: 24374295\nPMCID: PMC3995845","journalAbbreviation":"J. Hepatol.","language":"eng","author":[{"family":"Bajaj","given":"Jasmohan S."},{"family":"Heuman","given":"Douglas M."},{"family":"Hylemon","given":"Phillip B."},{"family":"Sanyal","given":"Arun J."},{"family":"White","given":"Melanie B."},{"family":"Monteith","given":"Pamela"},{"family":"Noble","given":"Nicole A."},{"family":"Unser","given":"Ariel B."},{"family":"Daita","given":"Kalyani"},{"family":"Fisher","given":"Andmorgan R."},{"family":"Sikaroodi","given":"Masoumeh"},{"family":"Gillevet","given":"Patrick M."}],"issued":{"date-parts":[["2014",5]]}}},{"id":1017,"uris":["http://zotero.org/users/local/mYa1v6Qc/items/IBDGJUCK"],"uri":["http://zotero.org/users/local/mYa1v6Qc/items/IBDGJUCK"],"itemData":{"id":1017,"type":"article-journal","title":"Characterization of fecal microbial communities in patients with liver cirrhosis","container-title":"Hepatology (Baltimore, Md.)","page":"562-572","volume":"54","issue":"2","source":"PubMed","abstract":"Liver cirrhosis is the pathologic end stage of chronic liver disease. Increasing evidence suggests that gut flora is implicated in the pathogenesis of liver cirrhosis complications. The aim of this study was to characterize the fecal microbial community in patients with liver cirrhosis in comparison with healthy individuals. We recruited 36 patients with liver cirrhosis and 24 healthy controls. The fecal microbial communities was analyzed by way of 454 pyrosequencing of the 16S ribosomal RNA V3 region followed by real-time quantitative polymerase chain reaction. Community-wide changes of fecal microbiota in liver cirrhosis were observed compared with healthy controls. The proportion of phylum Bacteroidetes was significantly reduced (P=0.008), whereas Proteobacteria and Fusobacteria were highly enriched in the cirrhosis group (P=0.001 and 0.002, respectively). Enterobacteriaceae (P=0.001), Veillonellaceae (P=0.046), and Streptococcaceae (P=0.001) were prevalent in patients with cirrhosis at the family level. A positive correlation was observed between Child-Turcotte-Pugh (CTP) score and Streptococcaceae (R=0.386, P=0.02). Lachnospiraceae decreased significantly in patients with cirrhosis (P=0.004) and correlated negatively with CTP score (R=-0.49, P=0.002). Using partial least square discriminate analysis, we identified 149 operational taxonomic units (OTUs) as key phylotypes that responded to cirrhosis, most of which were Lachnospiraceae (65 OTUs), Streptococcaceae (23 OTUs), and Veillonellaceae (21 OTUs).\nCONCLUSION: Fecal microbial communities are distinct in patients with cirrhosis compared with healthy individuals. The prevalence of potentially pathogenic bacteria, such as Enterobacteriaceae and Streptococcaceae, with the reduction of beneficial populations such as Lachnospiraceae in patients with cirrhosis may affect prognosis.","DOI":"10.1002/hep.24423","ISSN":"1527-3350","journalAbbreviation":"Hepatology","language":"eng","author":[{"family":"Chen","given":"Yanfei"},{"family":"Yang","given":"Fengling"},{"family":"Lu","given":"Haifeng"},{"family":"Wang","given":"Baohong"},{"family":"Chen","given":"Yunbo"},{"family":"Lei","given":"Dajiang"},{"family":"Wang","given":"Yuezhu"},{"family":"Zhu","given":"Baoli"},{"family":"Li","given":"Lanjuan"}],"issued":{"date-parts":[["2011",8]]}}}],"schema":"https://github.com/citation-style-language/schema/raw/master/csl-citation.json"}</w:instrText>
      </w:r>
      <w:r>
        <w:fldChar w:fldCharType="separate"/>
      </w:r>
      <w:bookmarkStart w:id="157" w:name="__Fieldmark__1173_669725301"/>
      <w:r>
        <w:rPr>
          <w:lang w:val="en-US"/>
        </w:rPr>
        <w:t>l</w:t>
      </w:r>
      <w:bookmarkStart w:id="158" w:name="__Fieldmark__727_1528461064"/>
      <w:bookmarkStart w:id="159" w:name="__Fieldmark__2975_161985363"/>
      <w:bookmarkStart w:id="160" w:name="__Fieldmark__852_351641362"/>
      <w:r>
        <w:rPr>
          <w:lang w:val="en-US"/>
        </w:rPr>
        <w:t>y et al., 2016; Bajaj et al., 2014; Chen et al., 2011a)</w:t>
      </w:r>
      <w:r>
        <w:rPr>
          <w:lang w:val="en-US"/>
        </w:rPr>
      </w:r>
      <w:r>
        <w:fldChar w:fldCharType="end"/>
      </w:r>
      <w:bookmarkEnd w:id="156"/>
      <w:bookmarkEnd w:id="157"/>
      <w:bookmarkEnd w:id="158"/>
      <w:bookmarkEnd w:id="159"/>
      <w:bookmarkEnd w:id="160"/>
      <w:r>
        <w:rPr>
          <w:lang w:val="en-US"/>
        </w:rPr>
        <w:t xml:space="preserve"> further supporting an association of liver diseases with an anyway pronounced IM dysbiosis usually resulting in decreased alpha-diversity levels </w:t>
      </w:r>
      <w:r>
        <w:rPr>
          <w:rFonts w:cs="Calibri"/>
          <w:lang w:val="en-US"/>
        </w:rPr>
        <w:t>(</w:t>
      </w:r>
      <w:bookmarkStart w:id="161" w:name="__Fieldmark__1736_186683166"/>
      <w:r>
        <w:rPr>
          <w:rFonts w:cs="Calibri"/>
          <w:lang w:val="en-US"/>
        </w:rPr>
        <w:t>T</w:t>
      </w:r>
      <w:bookmarkStart w:id="162" w:name="__Fieldmark__863_351641362"/>
      <w:r>
        <w:rPr>
          <w:rFonts w:cs="Calibri"/>
          <w:lang w:val="en-US"/>
        </w:rPr>
        <w:t>i</w:t>
      </w:r>
      <w:bookmarkStart w:id="163" w:name="__Fieldmark__734_1528461064"/>
      <w:r>
        <w:rPr>
          <w:rFonts w:cs="Calibri"/>
          <w:lang w:val="en-US"/>
        </w:rPr>
        <w:t>l</w:t>
      </w:r>
      <w:r>
        <w:fldChar w:fldCharType="begin"/>
      </w:r>
      <w:r>
        <w:instrText>ADDIN ZOTERO_ITEM CSL_CITATION {"citationID":"o2q5f578v","properties":{"formattedCitation":"(Tilg et al., 2016)","plainCitation":"(Tilg et al., 2016)"},"citationItems":[{"id":1309,"uris":["http://zotero.org/users/local/mYa1v6Qc/items/F4WEW9UF"],"uri":["http://zotero.org/users/local/mYa1v6Qc/items/F4WEW9UF"],"itemData":{"id":1309,"type":"article-journal","title":"Gut microbiome and liver diseases","container-title":"Gut","source":"PubMed","abstract":"The gut microbiota has recently evolved as a new important player in the pathophysiology of many intestinal and extraintestinal diseases. The liver is the organ which is in closest contact with the intestinal tract, and is exposed to a substantial amount of bacterial components and metabolites. Various liver disorders such as alcoholic liver disease, non-alcoholic liver disease and primary sclerosing cholangitis have been associated with an altered microbiome. This dysbiosis may influence the degree of hepatic steatosis, inflammation and fibrosis through multiple interactions with the host's immune system and other cell types. Whereas few results from clinical metagenomic studies in liver disease are available, evidence is accumulating that in liver cirrhosis an oral microbiome is overrepresented in the lower intestinal tract, potentially contributing to disease process and severity. A major role for the gut microbiota in liver disorders is also supported by the accumulating evidence that several complications of severe liver disease such as hepatic encephalopathy are efficiently treated by various prebiotics, probiotics and antibiotics. A better understanding of the gut microbiota and its components in liver diseases might provide a more complete picture of these complex disorders and also form the basis for novel therapies.","DOI":"10.1136/gutjnl-2016-312729","ISSN":"1468-3288","note":"PMID: 27802157","journalAbbreviation":"Gut","language":"eng","author":[{"family":"Tilg","given":"Herbert"},{"family":"Cani","given":"Patrice D."},{"family":"Mayer","given":"Emeran A."}],"issued":{"date-parts":[["2016",10,8]]}}}],"schema":"https://github.com/citation-style-language/schema/raw/master/csl-citation.json"}</w:instrText>
      </w:r>
      <w:r>
        <w:fldChar w:fldCharType="separate"/>
      </w:r>
      <w:bookmarkStart w:id="164" w:name="__Fieldmark__1192_669725301"/>
      <w:r>
        <w:rPr>
          <w:rFonts w:cs="Calibri"/>
          <w:lang w:val="en-US"/>
        </w:rPr>
        <w:t>g</w:t>
      </w:r>
      <w:bookmarkStart w:id="165" w:name="__Fieldmark__3000_161985363"/>
      <w:r>
        <w:rPr>
          <w:rFonts w:cs="Calibri"/>
          <w:lang w:val="en-US"/>
        </w:rPr>
        <w:t xml:space="preserve"> et al., 2016)</w:t>
      </w:r>
      <w:r>
        <w:rPr>
          <w:rFonts w:cs="Calibri"/>
          <w:lang w:val="en-US"/>
        </w:rPr>
      </w:r>
      <w:r>
        <w:fldChar w:fldCharType="end"/>
      </w:r>
      <w:bookmarkEnd w:id="161"/>
      <w:bookmarkEnd w:id="162"/>
      <w:bookmarkEnd w:id="163"/>
      <w:bookmarkEnd w:id="164"/>
      <w:bookmarkEnd w:id="165"/>
      <w:r>
        <w:rPr>
          <w:lang w:val="en-US"/>
        </w:rPr>
        <w:t>. Aggravation of IM alpha-diversity decrease in individuals of our hepatopathy control cohort could be additionally influenced by the fact, that this sub-group consists of a higher proportion of individuals with liver cirrhosis (16/23 vs. 5/16 in the AIH cohort).</w:t>
      </w:r>
    </w:p>
    <w:p>
      <w:pPr>
        <w:pStyle w:val="Normal"/>
        <w:spacing w:lineRule="auto" w:line="360"/>
        <w:jc w:val="both"/>
        <w:rPr/>
      </w:pPr>
      <w:r>
        <w:rPr>
          <w:lang w:val="en-US"/>
        </w:rPr>
        <w:t xml:space="preserve">Onwards, by examining IM alterations on the class level, we observed significant differences in class RAs of AIH samples in comparison to healthy controls, what to our knowledge have not been described using a NGS approach, before. Lin and coworkers investigated IM alterations in AIH individuals, but used realtime (q)PCR measurements of 4 different bacterial classes with specific 16S rDNA primers, respectively </w:t>
      </w:r>
      <w:r>
        <w:rPr>
          <w:rFonts w:cs="Calibri"/>
          <w:lang w:val="en-US"/>
        </w:rPr>
        <w:t>(</w:t>
      </w:r>
      <w:bookmarkStart w:id="166" w:name="__Fieldmark__1769_186683166"/>
      <w:r>
        <w:rPr>
          <w:rFonts w:cs="Calibri"/>
          <w:lang w:val="en-US"/>
        </w:rPr>
        <w:t>L</w:t>
      </w:r>
      <w:bookmarkStart w:id="167" w:name="__Fieldmark__878_351641362"/>
      <w:r>
        <w:rPr>
          <w:rFonts w:cs="Calibri"/>
          <w:lang w:val="en-US"/>
        </w:rPr>
        <w:t>i</w:t>
      </w:r>
      <w:bookmarkStart w:id="168" w:name="__Fieldmark__745_1528461064"/>
      <w:r>
        <w:rPr>
          <w:rFonts w:cs="Calibri"/>
          <w:lang w:val="en-US"/>
        </w:rPr>
        <w:t>n</w:t>
      </w:r>
      <w:r>
        <w:fldChar w:fldCharType="begin"/>
      </w:r>
      <w:r>
        <w:instrText>ADDIN ZOTERO_ITEM CSL_CITATION {"citationID":"9v8olbrcs","properties":{"formattedCitation":"(Lin et al., 2015)","plainCitation":"(Lin et al., 2015)"},"citationItems":[{"id":1223,"uris":["http://zotero.org/users/local/mYa1v6Qc/items/N6QPKJ84"],"uri":["http://zotero.org/users/local/mYa1v6Qc/items/N6QPKJ84"],"itemData":{"id":1223,"type":"article-journal","title":"Abnormal intestinal permeability and microbiota in patients with autoimmune hepatitis","container-title":"International journal of clinical and experimental pathology","page":"5153","volume":"8","issue":"5","source":"Google Scholar","author":[{"family":"Lin","given":"Rui"},{"family":"Zhou","given":"Lu"},{"family":"Zhang","given":"Jie"},{"family":"Wang","given":"Bangmao"}],"issued":{"date-parts":[["2015"]]}}}],"schema":"https://github.com/citation-style-language/schema/raw/master/csl-citation.json"}</w:instrText>
      </w:r>
      <w:r>
        <w:fldChar w:fldCharType="separate"/>
      </w:r>
      <w:bookmarkStart w:id="169" w:name="__Fieldmark__1211_669725301"/>
      <w:r>
        <w:rPr>
          <w:rFonts w:cs="Calibri"/>
          <w:lang w:val="en-US"/>
        </w:rPr>
        <w:t xml:space="preserve"> </w:t>
      </w:r>
      <w:bookmarkStart w:id="170" w:name="__Fieldmark__3030_161985363"/>
      <w:r>
        <w:rPr>
          <w:rFonts w:cs="Calibri"/>
          <w:lang w:val="en-US"/>
        </w:rPr>
        <w:t>et al., 2015)</w:t>
      </w:r>
      <w:r>
        <w:rPr>
          <w:rFonts w:cs="Calibri"/>
          <w:lang w:val="en-US"/>
        </w:rPr>
      </w:r>
      <w:r>
        <w:fldChar w:fldCharType="end"/>
      </w:r>
      <w:bookmarkEnd w:id="166"/>
      <w:bookmarkEnd w:id="167"/>
      <w:bookmarkEnd w:id="168"/>
      <w:bookmarkEnd w:id="169"/>
      <w:bookmarkEnd w:id="170"/>
      <w:r>
        <w:rPr>
          <w:lang w:val="en-US"/>
        </w:rPr>
        <w:t>. In our data set, we were able to detect Erysipelotrichi belonging to the Firmicutes phylum to be contrariously changed in comparison to healthy contols, with an increase in AIH and a decrease in non-AIH hepatopathy control samples. Interestingly, Tomas and coworkers saw over-representation of Erysipelotrichi to be associated with decreased mucosal barrier functions of the small intestine in mice (</w:t>
      </w:r>
      <w:bookmarkStart w:id="171" w:name="__Fieldmark__1800_186683166"/>
      <w:r>
        <w:rPr>
          <w:lang w:val="en-US"/>
        </w:rPr>
        <w:t>T</w:t>
      </w:r>
      <w:bookmarkStart w:id="172" w:name="__Fieldmark__889_351641362"/>
      <w:r>
        <w:rPr>
          <w:lang w:val="en-US"/>
        </w:rPr>
        <w:t>o</w:t>
      </w:r>
      <w:bookmarkStart w:id="173" w:name="__Fieldmark__752_1528461064"/>
      <w:r>
        <w:rPr>
          <w:lang w:val="en-US"/>
        </w:rPr>
        <w:t>m</w:t>
      </w:r>
      <w:r>
        <w:fldChar w:fldCharType="begin"/>
      </w:r>
      <w:r>
        <w:instrText>ADDIN ZOTERO_ITEM CSL_CITATION {"citationID":"cvk54ehgg","properties":{"formattedCitation":"(Tomas et al., 2016)","plainCitation":"(Tomas et al., 2016)"},"citationItems":[{"id":1346,"uris":["http://zotero.org/users/local/mYa1v6Qc/items/426H3DJN"],"uri":["http://zotero.org/users/local/mYa1v6Qc/items/426H3DJN"],"itemData":{"id":1346,"type":"article-journal","title":"High-fat diet modifies the PPAR-γ pathway leading to disruption of microbial and physiological ecosystem in murine small intestine","container-title":"Proceedings of the National Academy of Sciences of the United States of America","page":"E5934-E5943","volume":"113","issue":"40","source":"PubMed","abstract":"Diet is among the most important factors contributing to intestinal homeostasis, and basic functions performed by the small intestine need to be tightly preserved to maintain health. Little is known about the direct impact of high-fat (HF) diet on small-intestinal mucosal defenses and spatial distribution of the microbiota during the early phase of its administration. We observed that only 30 d after HF diet initiation, the intervillous zone of the ileum-which is usually described as free of bacteria-became occupied by a dense microbiota. In addition to affecting its spatial distribution, HF diet also drastically affected microbiota composition with a profile characterized by the expansion of Firmicutes (appearance of Erysipelotrichi), Proteobacteria (Desulfovibrionales) and Verrucomicrobia, and decrease of Bacteroidetes (family S24-7) and Candidatus arthromitus A decrease in antimicrobial peptide expression was predominantly observed in the ileum where bacterial density appeared highest. In addition, HF diet increased intestinal permeability and decreased cystic fibrosis transmembrane conductance regulator (Cftr) and the Na-K-2Cl cotransporter 1 (Nkcc1) gene and protein expressions, leading to a decrease in ileal secretion of chloride, likely responsible for massive alteration in mucus phenotype. This complex phenotype triggered by HF diet at the interface between the microbiota and the mucosal surface was reversed when the diet was switched back to standard composition or when mice were treated for 1 wk with rosiglitazone, a specific agonist of peroxisome proliferator-activated receptor-γ (PPAR-γ). Moreover, weaker expression of antimicrobial peptide-encoding genes and intervillous bacterial colonization were observed in Ppar-γ-deficient mice, highlighting the major role of lipids in modulation of mucosal immune defenses.","DOI":"10.1073/pnas.1612559113","ISSN":"1091-6490","note":"PMID: 27638207\nPMCID: PMC5056107","journalAbbreviation":"Proc. Natl. Acad. Sci. U.S.A.","language":"eng","author":[{"family":"Tomas","given":"Julie"},{"family":"Mulet","given":"Céline"},{"family":"Saffarian","given":"Azadeh"},{"family":"Cavin","given":"Jean-Baptiste"},{"family":"Ducroc","given":"Robert"},{"family":"Regnault","given":"Béatrice"},{"family":"Kun Tan","given":"Chek"},{"family":"Duszka","given":"Kalina"},{"family":"Burcelin","given":"Rémy"},{"family":"Wahli","given":"Walter"},{"family":"Sansonetti","given":"Philippe J."},{"family":"Pédron","given":"Thierry"}],"issued":{"date-parts":[["2016",10,4]]}}}],"schema":"https://github.com/citation-style-language/schema/raw/master/csl-citation.json"}</w:instrText>
      </w:r>
      <w:r>
        <w:fldChar w:fldCharType="separate"/>
      </w:r>
      <w:bookmarkStart w:id="174" w:name="__Fieldmark__1227_669725301"/>
      <w:r>
        <w:rPr>
          <w:lang w:val="en-US"/>
        </w:rPr>
        <w:t>a</w:t>
      </w:r>
      <w:bookmarkStart w:id="175" w:name="__Fieldmark__3055_161985363"/>
      <w:r>
        <w:rPr>
          <w:lang w:val="en-US"/>
        </w:rPr>
        <w:t>s et al., 2016)</w:t>
      </w:r>
      <w:r>
        <w:rPr>
          <w:lang w:val="en-US"/>
        </w:rPr>
      </w:r>
      <w:r>
        <w:fldChar w:fldCharType="end"/>
      </w:r>
      <w:bookmarkEnd w:id="171"/>
      <w:bookmarkEnd w:id="172"/>
      <w:bookmarkEnd w:id="173"/>
      <w:bookmarkEnd w:id="174"/>
      <w:bookmarkEnd w:id="175"/>
      <w:r>
        <w:rPr>
          <w:lang w:val="en-US"/>
        </w:rPr>
        <w:t>. This could maybe relevant in the context of AIH immuno-pathology as disease-relevant leucocyte priming as well as associated host-microbe interactions have been postulated to take particularly place within the mucosa and the GALT of the small intestine (</w:t>
      </w:r>
      <w:bookmarkStart w:id="176" w:name="__Fieldmark__1821_186683166"/>
      <w:r>
        <w:rPr>
          <w:lang w:val="en-US"/>
        </w:rPr>
        <w:t>T</w:t>
      </w:r>
      <w:bookmarkStart w:id="177" w:name="__Fieldmark__900_351641362"/>
      <w:r>
        <w:rPr>
          <w:lang w:val="en-US"/>
        </w:rPr>
        <w:t>r</w:t>
      </w:r>
      <w:bookmarkStart w:id="178" w:name="__Fieldmark__759_1528461064"/>
      <w:r>
        <w:rPr>
          <w:lang w:val="en-US"/>
        </w:rPr>
        <w:t>i</w:t>
      </w:r>
      <w:r>
        <w:fldChar w:fldCharType="begin"/>
      </w:r>
      <w:r>
        <w:instrText>ADDIN ZOTERO_ITEM CSL_CITATION {"citationID":"1iv5v0u1ut","properties":{"formattedCitation":"(Trivedi and Adams, 2013)","plainCitation":"(Trivedi and Adams, 2013)"},"citationItems":[{"id":555,"uris":["http://zotero.org/users/local/mYa1v6Qc/items/V8A4MJNE"],"uri":["http://zotero.org/users/local/mYa1v6Qc/items/V8A4MJNE"],"itemData":{"id":555,"type":"article-journal","title":"Mucosal immunity in liver autoimmunity: A comprehensive review","container-title":"Journal of Autoimmunity","page":"97-111","volume":"46","source":"CrossRef","DOI":"10.1016/j.jaut.2013.06.013","ISSN":"08968411","shortTitle":"Mucosal immunity in liver autoimmunity","language":"en","author":[{"family":"Trivedi","given":"Palak J."},{"family":"Adams","given":"David H."}],"issued":{"date-parts":[["2013",10]]}}}],"schema":"https://github.com/citation-style-language/schema/raw/master/csl-citation.json"}</w:instrText>
      </w:r>
      <w:r>
        <w:fldChar w:fldCharType="separate"/>
      </w:r>
      <w:bookmarkStart w:id="179" w:name="__Fieldmark__1243_669725301"/>
      <w:r>
        <w:rPr>
          <w:lang w:val="en-US"/>
        </w:rPr>
        <w:t>v</w:t>
      </w:r>
      <w:bookmarkStart w:id="180" w:name="__Fieldmark__3080_161985363"/>
      <w:r>
        <w:rPr>
          <w:lang w:val="en-US"/>
        </w:rPr>
        <w:t>edi and Adams, 2013)</w:t>
      </w:r>
      <w:r>
        <w:rPr>
          <w:lang w:val="en-US"/>
        </w:rPr>
      </w:r>
      <w:r>
        <w:fldChar w:fldCharType="end"/>
      </w:r>
      <w:bookmarkEnd w:id="176"/>
      <w:bookmarkEnd w:id="177"/>
      <w:bookmarkEnd w:id="178"/>
      <w:bookmarkEnd w:id="179"/>
      <w:bookmarkEnd w:id="180"/>
      <w:r>
        <w:rPr>
          <w:lang w:val="en-US"/>
        </w:rPr>
        <w:t>. In line with this, Lin et al. also detected decreased integrity of tigh-junctions within the duodenum of AIH individuals (</w:t>
      </w:r>
      <w:bookmarkStart w:id="181" w:name="__Fieldmark__1836_186683166"/>
      <w:r>
        <w:rPr>
          <w:lang w:val="en-US"/>
        </w:rPr>
        <w:t>L</w:t>
      </w:r>
      <w:bookmarkStart w:id="182" w:name="__Fieldmark__911_351641362"/>
      <w:r>
        <w:rPr>
          <w:lang w:val="en-US"/>
        </w:rPr>
        <w:t>i</w:t>
      </w:r>
      <w:bookmarkStart w:id="183" w:name="__Fieldmark__766_1528461064"/>
      <w:r>
        <w:rPr>
          <w:lang w:val="en-US"/>
        </w:rPr>
        <w:t>n</w:t>
      </w:r>
      <w:r>
        <w:fldChar w:fldCharType="begin"/>
      </w:r>
      <w:r>
        <w:instrText>ADDIN ZOTERO_ITEM CSL_CITATION {"citationID":"1j3krqm92h","properties":{"formattedCitation":"(Lin et al., 2015)","plainCitation":"(Lin et al., 2015)"},"citationItems":[{"id":1223,"uris":["http://zotero.org/users/local/mYa1v6Qc/items/N6QPKJ84"],"uri":["http://zotero.org/users/local/mYa1v6Qc/items/N6QPKJ84"],"itemData":{"id":1223,"type":"article-journal","title":"Abnormal intestinal permeability and microbiota in patients with autoimmune hepatitis","container-title":"International journal of clinical and experimental pathology","page":"5153","volume":"8","issue":"5","source":"Google Scholar","author":[{"family":"Lin","given":"Rui"},{"family":"Zhou","given":"Lu"},{"family":"Zhang","given":"Jie"},{"family":"Wang","given":"Bangmao"}],"issued":{"date-parts":[["2015"]]}}}],"schema":"https://github.com/citation-style-language/schema/raw/master/csl-citation.json"}</w:instrText>
      </w:r>
      <w:r>
        <w:fldChar w:fldCharType="separate"/>
      </w:r>
      <w:bookmarkStart w:id="184" w:name="__Fieldmark__1259_669725301"/>
      <w:r>
        <w:rPr>
          <w:lang w:val="en-US"/>
        </w:rPr>
        <w:t xml:space="preserve"> </w:t>
      </w:r>
      <w:bookmarkStart w:id="185" w:name="__Fieldmark__3105_161985363"/>
      <w:r>
        <w:rPr>
          <w:lang w:val="en-US"/>
        </w:rPr>
        <w:t>et al., 2015)</w:t>
      </w:r>
      <w:r>
        <w:rPr>
          <w:lang w:val="en-US"/>
        </w:rPr>
      </w:r>
      <w:r>
        <w:fldChar w:fldCharType="end"/>
      </w:r>
      <w:bookmarkEnd w:id="181"/>
      <w:bookmarkEnd w:id="182"/>
      <w:bookmarkEnd w:id="183"/>
      <w:bookmarkEnd w:id="184"/>
      <w:bookmarkEnd w:id="185"/>
      <w:r>
        <w:rPr>
          <w:lang w:val="en-US"/>
        </w:rPr>
        <w:t>. Overall, in comparison to healthy and non-AIH hepatopathy controls, over-representation of Gammaproteobacteria was somehow characteristic for AIH samples on class level in our cohort. In comparison to the unveiled specific changes in AIH samples of our study, we saw a rather similar pattern of RA differences on class level in the examined non-AIH hepatopathy controls. Having limitations of comparability between different approaches of IM detection in mind (</w:t>
      </w:r>
      <w:bookmarkStart w:id="186" w:name="__Fieldmark__1863_186683166"/>
      <w:r>
        <w:rPr>
          <w:lang w:val="en-US"/>
        </w:rPr>
        <w:t>H</w:t>
      </w:r>
      <w:bookmarkStart w:id="187" w:name="__Fieldmark__922_351641362"/>
      <w:r>
        <w:rPr>
          <w:lang w:val="en-US"/>
        </w:rPr>
        <w:t>a</w:t>
      </w:r>
      <w:bookmarkStart w:id="188" w:name="__Fieldmark__773_1528461064"/>
      <w:r>
        <w:rPr>
          <w:lang w:val="en-US"/>
        </w:rPr>
        <w:t>m</w:t>
      </w:r>
      <w:r>
        <w:fldChar w:fldCharType="begin"/>
      </w:r>
      <w:r>
        <w:instrText>ADDIN ZOTERO_ITEM CSL_CITATION {"citationID":"mEQYxeKz","properties":{"formattedCitation":"(Hamady and Knight, 2009; Morgan and Huttenhower, 2012; Tyler et al., 2014)","plainCitation":"(Hamady and Knight, 2009; Morgan and Huttenhower, 2012; Tyler et al., 2014)"},"citationItems":[{"id":1289,"uris":["http://zotero.org/users/local/mYa1v6Qc/items/VSRAXFE7"],"uri":["http://zotero.org/users/local/mYa1v6Qc/items/VSRAXFE7"],"itemData":{"id":1289,"type":"article-journal","title":"Microbial community profiling for human microbiome projects: Tools, techniques, and challenges","container-title":"Genome Research","page":"1141-1152","volume":"19","issue":"7","source":"PubMed","abstract":"High-throughput sequencing studies and new software tools are revolutionizing microbial community analyses, yet the variety of experimental and computational methods can be daunting. In this review, we discuss some of the different approaches to community profiling, highlighting strengths and weaknesses of various experimental approaches, sequencing methodologies, and analytical methods. We also address one key question emerging from various Human Microbiome Projects: Is there a substantial core of abundant organisms or lineages that we all share? It appears that in some human body habitats, such as the hand and the gut, the diversity among individuals is so great that we can rule out the possibility that any species is at high abundance in all individuals: It is possible that the focus should instead be on higher-level taxa or on functional genes instead.","DOI":"10.1101/gr.085464.108","ISSN":"1088-9051","note":"PMID: 19383763\nPMCID: PMC3776646","shortTitle":"Microbial community profiling for human microbiome projects","journalAbbreviation":"Genome Res.","language":"ENG","author":[{"family":"Hamady","given":"Micah"},{"family":"Knight","given":"Rob"}],"issued":{"date-parts":[["2009",7]]}},"label":"page"},{"id":659,"uris":["http://zotero.org/users/local/mYa1v6Qc/items/K2FGHGUD"],"uri":["http://zotero.org/users/local/mYa1v6Qc/items/K2FGHGUD"],"itemData":{"id":659,"type":"article-journal","title":"Chapter 12: Human Microbiome Analysis","container-title":"PLoS Computational Biology","page":"e1002808","volume":"8","issue":"12","source":"CrossRef","DOI":"10.1371/journal.pcbi.1002808","ISSN":"1553-7358","shortTitle":"Chapter 12","author":[{"family":"Morgan","given":"Xochitl C."},{"family":"Huttenhower","given":"Curtis"}],"editor":[{"family":"Lewitter","given":"Fran"},{"family":"Kann","given":"Maricel"}],"issued":{"date-parts":[["2012",12,27]]}},"label":"page"},{"id":1350,"uris":["http://zotero.org/users/local/mYa1v6Qc/items/IAKXZA5E"],"uri":["http://zotero.org/users/local/mYa1v6Qc/items/IAKXZA5E"],"itemData":{"id":1350,"type":"article-journal","title":"Analyzing the human microbiome: a \"how to\" guide for physicians","container-title":"The American Journal of Gastroenterology","page":"983-993","volume":"109","issue":"7","source":"PubMed","abstract":"The application of high-throughput next-generation sequencing to the analysis of the human microbiome has led to a shift in our understanding of the etiology of complex diseases. In consequence, a great deal of literature can now be found exploring this complex system, and reviewing recent findings. Observations of alterations in the intestinal microbiome associating with inflammatory bowel disease and other chronic conditions are well supported and have been widely accepted by the research community. Yet, it can be difficult to objectively evaluate the importance of these results, given the wide variety of methodologies applied by different groups in the field. The aim of this review is to focus attention on the basic principles involved in microbiome analyses, and to describe factors that may have an impact on the accurate interpretation of results.","DOI":"10.1038/ajg.2014.73","ISSN":"1572-0241","note":"PMID: 24751579","shortTitle":"Analyzing the human microbiome","journalAbbreviation":"Am. J. Gastroenterol.","language":"eng","author":[{"family":"Tyler","given":"Andrea D."},{"family":"Smith","given":"Michelle I."},{"family":"Silverberg","given":"Mark S."}],"issued":{"date-parts":[["2014",7]]}},"label":"page"}],"schema":"https://github.com/citation-style-language/schema/raw/master/csl-citation.json"}</w:instrText>
      </w:r>
      <w:r>
        <w:fldChar w:fldCharType="separate"/>
      </w:r>
      <w:bookmarkStart w:id="189" w:name="__Fieldmark__1275_669725301"/>
      <w:r>
        <w:rPr>
          <w:lang w:val="en-US"/>
        </w:rPr>
        <w:t>a</w:t>
      </w:r>
      <w:bookmarkStart w:id="190" w:name="__Fieldmark__3130_161985363"/>
      <w:r>
        <w:rPr>
          <w:lang w:val="en-US"/>
        </w:rPr>
        <w:t>dy and Knight, 2009; Morgan and Huttenhower, 2012; Tyler et al., 2014)</w:t>
      </w:r>
      <w:r>
        <w:rPr>
          <w:lang w:val="en-US"/>
        </w:rPr>
      </w:r>
      <w:r>
        <w:fldChar w:fldCharType="end"/>
      </w:r>
      <w:bookmarkEnd w:id="186"/>
      <w:bookmarkEnd w:id="187"/>
      <w:bookmarkEnd w:id="188"/>
      <w:bookmarkEnd w:id="189"/>
      <w:bookmarkEnd w:id="190"/>
      <w:r>
        <w:rPr>
          <w:lang w:val="en-US"/>
        </w:rPr>
        <w:t>, our data in the non-AIH hepatopathy control sub-cohort is nicely supported by rather likewise results of (i) Chen and coworkers (</w:t>
      </w:r>
      <w:bookmarkStart w:id="191" w:name="__Fieldmark__1886_186683166"/>
      <w:r>
        <w:rPr>
          <w:lang w:val="en-US"/>
        </w:rPr>
        <w:t>C</w:t>
      </w:r>
      <w:r>
        <w:fldChar w:fldCharType="begin"/>
      </w:r>
      <w:r>
        <w:instrText>ADDIN ZOTERO_ITEM CSL_CITATION {"citationID":"2mo4h2cbjj","properties":{"formattedCitation":"(Chen et al., 2011a)","plainCitation":"(Chen et al., 2011a)"},"citationItems":[{"id":1017,"uris":["http://zotero.org/users/local/mYa1v6Qc/items/IBDGJUCK"],"uri":["http://zotero.org/users/local/mYa1v6Qc/items/IBDGJUCK"],"itemData":{"id":1017,"type":"article-journal","title":"Characterization of fecal microbial communities in patients with liver cirrhosis","container-title":"Hepatology (Baltimore, Md.)","page":"562-572","volume":"54","issue":"2","source":"PubMed","abstract":"Liver cirrhosis is the pathologic end stage of chronic liver disease. Increasing evidence suggests that gut flora is implicated in the pathogenesis of liver cirrhosis complications. The aim of this study was to characterize the fecal microbial community in patients with liver cirrhosis in comparison with healthy individuals. We recruited 36 patients with liver cirrhosis and 24 healthy controls. The fecal microbial communities was analyzed by way of 454 pyrosequencing of the 16S ribosomal RNA V3 region followed by real-time quantitative polymerase chain reaction. Community-wide changes of fecal microbiota in liver cirrhosis were observed compared with healthy controls. The proportion of phylum Bacteroidetes was significantly reduced (P=0.008), whereas Proteobacteria and Fusobacteria were highly enriched in the cirrhosis group (P=0.001 and 0.002, respectively). Enterobacteriaceae (P=0.001), Veillonellaceae (P=0.046), and Streptococcaceae (P=0.001) were prevalent in patients with cirrhosis at the family level. A positive correlation was observed between Child-Turcotte-Pugh (CTP) score and Streptococcaceae (R=0.386, P=0.02). Lachnospiraceae decreased significantly in patients with cirrhosis (P=0.004) and correlated negatively with CTP score (R=-0.49, P=0.002). Using partial least square discriminate analysis, we identified 149 operational taxonomic units (OTUs) as key phylotypes that responded to cirrhosis, most of which were Lachnospiraceae (65 OTUs), Streptococcaceae (23 OTUs), and Veillonellaceae (21 OTUs).\nCONCLUSION: Fecal microbial communities are distinct in patients with cirrhosis compared with healthy individuals. The prevalence of potentially pathogenic bacteria, such as Enterobacteriaceae and Streptococcaceae, with the reduction of beneficial populations such as Lachnospiraceae in patients with cirrhosis may affect prognosis.","DOI":"10.1002/hep.24423","ISSN":"1527-3350","journalAbbreviation":"Hepatology","language":"eng","author":[{"family":"Chen","given":"Yanfei"},{"family":"Yang","given":"Fengling"},{"family":"Lu","given":"Haifeng"},{"family":"Wang","given":"Baohong"},{"family":"Chen","given":"Yunbo"},{"family":"Lei","given":"Dajiang"},{"family":"Wang","given":"Yuezhu"},{"family":"Zhu","given":"Baoli"},{"family":"Li","given":"Lanjuan"}],"issued":{"date-parts":[["2011",8]]}}}],"schema":"https://github.com/citation-style-language/schema/raw/master/csl-citation.json"}</w:instrText>
      </w:r>
      <w:r>
        <w:fldChar w:fldCharType="separate"/>
      </w:r>
      <w:bookmarkStart w:id="192" w:name="__Fieldmark__1287_669725301"/>
      <w:r>
        <w:rPr>
          <w:lang w:val="en-US"/>
        </w:rPr>
        <w:t>h</w:t>
      </w:r>
      <w:bookmarkStart w:id="193" w:name="__Fieldmark__933_351641362"/>
      <w:bookmarkStart w:id="194" w:name="__Fieldmark__780_1528461064"/>
      <w:bookmarkStart w:id="195" w:name="__Fieldmark__3151_161985363"/>
      <w:r>
        <w:rPr>
          <w:lang w:val="en-US"/>
        </w:rPr>
        <w:t>en et al., 2011a)</w:t>
      </w:r>
      <w:r>
        <w:rPr>
          <w:lang w:val="en-US"/>
        </w:rPr>
      </w:r>
      <w:r>
        <w:fldChar w:fldCharType="end"/>
      </w:r>
      <w:bookmarkEnd w:id="191"/>
      <w:bookmarkEnd w:id="192"/>
      <w:bookmarkEnd w:id="193"/>
      <w:bookmarkEnd w:id="194"/>
      <w:bookmarkEnd w:id="195"/>
      <w:r>
        <w:rPr>
          <w:lang w:val="en-US"/>
        </w:rPr>
        <w:t xml:space="preserve"> as well as (ii) Qin et al. (</w:t>
      </w:r>
      <w:bookmarkStart w:id="196" w:name="__Fieldmark__1897_186683166"/>
      <w:r>
        <w:rPr>
          <w:lang w:val="en-US"/>
        </w:rPr>
        <w:t>Q</w:t>
      </w:r>
      <w:r>
        <w:fldChar w:fldCharType="begin"/>
      </w:r>
      <w:r>
        <w:instrText>ADDIN ZOTERO_ITEM CSL_CITATION {"citationID":"3fekaqgva","properties":{"formattedCitation":"(Qin et al., 2014a)","plainCitation":"(Qin et al., 2014a)"},"citationItems":[{"id":623,"uris":["http://zotero.org/users/local/mYa1v6Qc/items/TNC7FFBJ"],"uri":["http://zotero.org/users/local/mYa1v6Qc/items/TNC7FFBJ"],"itemData":{"id":623,"type":"article-journal","title":"Alterations of the human gut microbiome in liver cirrhosis","container-title":"Nature","source":"CrossRef","URL":"http://www.nature.com/doifinder/10.1038/nature13568","DOI":"10.1038/nature13568","ISSN":"0028-0836, 1476-4687","author":[{"family":"Qin","given":"Nan"},{"family":"Yang","given":"Fengling"},{"family":"Li","given":"Ang"},{"family":"Prifti","given":"Edi"},{"family":"Chen","given":"Yanfei"},{"family":"Shao","given":"Li"},{"family":"Guo","given":"Jing"},{"family":"Le Chatelier","given":"Emmanuelle"},{"family":"Yao","given":"Jian"},{"family":"Wu","given":"Lingjiao"},{"family":"Zhou","given":"Jiawei"},{"family":"Ni","given":"Shujun"},{"family":"Liu","given":"Lin"},{"family":"Pons","given":"Nicolas"},{"family":"Batto","given":"Jean Michel"},{"family":"Kennedy","given":"Sean P."},{"family":"Leonard","given":"Pierre"},{"family":"Yuan","given":"Chunhui"},{"family":"Ding","given":"Wenchao"},{"family":"Chen","given":"Yuanting"},{"family":"Hu","given":"Xinjun"},{"family":"Zheng","given":"Beiwen"},{"family":"Qian","given":"Guirong"},{"family":"Xu","given":"Wei"},{"family":"Ehrlich","given":"S. Dusko"},{"family":"Zheng","given":"Shusen"},{"family":"Li","given":"Lanjuan"}],"issued":{"date-parts":[["2014",7,23]]},"accessed":{"date-parts":[["2014",8,4]]}}}],"schema":"https://github.com/citation-style-language/schema/raw/master/csl-citation.json"}</w:instrText>
      </w:r>
      <w:r>
        <w:fldChar w:fldCharType="separate"/>
      </w:r>
      <w:bookmarkStart w:id="197" w:name="__Fieldmark__1301_669725301"/>
      <w:r>
        <w:rPr>
          <w:lang w:val="en-US"/>
        </w:rPr>
        <w:t>i</w:t>
      </w:r>
      <w:bookmarkStart w:id="198" w:name="__Fieldmark__2116_2052977003"/>
      <w:bookmarkStart w:id="199" w:name="__Fieldmark__944_351641362"/>
      <w:bookmarkStart w:id="200" w:name="__Fieldmark__3172_161985363"/>
      <w:r>
        <w:rPr>
          <w:lang w:val="en-US"/>
        </w:rPr>
        <w:t>n et al., 2014a)</w:t>
      </w:r>
      <w:r>
        <w:rPr>
          <w:lang w:val="en-US"/>
        </w:rPr>
      </w:r>
      <w:r>
        <w:fldChar w:fldCharType="end"/>
      </w:r>
      <w:bookmarkEnd w:id="196"/>
      <w:bookmarkEnd w:id="197"/>
      <w:bookmarkEnd w:id="198"/>
      <w:bookmarkEnd w:id="199"/>
      <w:bookmarkEnd w:id="200"/>
      <w:r>
        <w:rPr>
          <w:lang w:val="en-US"/>
        </w:rPr>
        <w:t xml:space="preserve"> as patterns of IM alterations fitted nicely in this frame. Both investigated IM alterations in the context of liver cirrhosis in patients with different entities of liver damage using (i) a combination of qPCR and 16S rRNA pyrosequencing as well as (ii) a metagenomic approach. This could further underpin the robustness of our data.</w:t>
      </w:r>
    </w:p>
    <w:p>
      <w:pPr>
        <w:pStyle w:val="Normal"/>
        <w:spacing w:lineRule="auto" w:line="360"/>
        <w:jc w:val="both"/>
        <w:rPr/>
      </w:pPr>
      <w:r>
        <w:rPr>
          <w:lang w:val="en-US"/>
        </w:rPr>
        <w:t xml:space="preserve">Proceeding to the genus level, we could specifically detect </w:t>
      </w:r>
      <w:r>
        <w:rPr>
          <w:i/>
          <w:lang w:val="en-US"/>
        </w:rPr>
        <w:t>Prevotella</w:t>
      </w:r>
      <w:r>
        <w:rPr>
          <w:lang w:val="en-US"/>
        </w:rPr>
        <w:t xml:space="preserve">, </w:t>
      </w:r>
      <w:r>
        <w:rPr>
          <w:i/>
          <w:lang w:val="en-US"/>
        </w:rPr>
        <w:t>Veillonella</w:t>
      </w:r>
      <w:r>
        <w:rPr>
          <w:lang w:val="en-US"/>
        </w:rPr>
        <w:t xml:space="preserve">, </w:t>
      </w:r>
      <w:r>
        <w:rPr>
          <w:i/>
          <w:lang w:val="en-US"/>
        </w:rPr>
        <w:t>Atopobium</w:t>
      </w:r>
      <w:r>
        <w:rPr>
          <w:lang w:val="en-US"/>
        </w:rPr>
        <w:t xml:space="preserve">, </w:t>
      </w:r>
      <w:r>
        <w:rPr>
          <w:i/>
          <w:lang w:val="en-US"/>
        </w:rPr>
        <w:t>Bulleidia</w:t>
      </w:r>
      <w:r>
        <w:rPr>
          <w:lang w:val="en-US"/>
        </w:rPr>
        <w:t xml:space="preserve">, </w:t>
      </w:r>
      <w:r>
        <w:rPr>
          <w:i/>
          <w:lang w:val="en-US"/>
        </w:rPr>
        <w:t>Christensella</w:t>
      </w:r>
      <w:r>
        <w:rPr>
          <w:lang w:val="en-US"/>
        </w:rPr>
        <w:t xml:space="preserve">, </w:t>
      </w:r>
      <w:r>
        <w:rPr>
          <w:i/>
          <w:lang w:val="en-US"/>
        </w:rPr>
        <w:t>Escherichia</w:t>
      </w:r>
      <w:r>
        <w:rPr>
          <w:lang w:val="en-US"/>
        </w:rPr>
        <w:t xml:space="preserve">, </w:t>
      </w:r>
      <w:r>
        <w:rPr>
          <w:i/>
          <w:lang w:val="en-US"/>
        </w:rPr>
        <w:t>Oribacterium</w:t>
      </w:r>
      <w:r>
        <w:rPr>
          <w:lang w:val="en-US"/>
        </w:rPr>
        <w:t xml:space="preserve"> and </w:t>
      </w:r>
      <w:r>
        <w:rPr>
          <w:i/>
          <w:lang w:val="en-US"/>
        </w:rPr>
        <w:t>Streptococcus</w:t>
      </w:r>
      <w:r>
        <w:rPr>
          <w:lang w:val="en-US"/>
        </w:rPr>
        <w:t xml:space="preserve"> to be increased as well as </w:t>
      </w:r>
      <w:r>
        <w:rPr>
          <w:i/>
          <w:lang w:val="en-US"/>
        </w:rPr>
        <w:t>Actinomyces</w:t>
      </w:r>
      <w:r>
        <w:rPr>
          <w:lang w:val="en-US"/>
        </w:rPr>
        <w:t xml:space="preserve"> to be decreased in AIH samples, while these genus showed no alterations in the non-AIH hepatopathy cohort. Moreover, in the AIH cohort alterations of the IM on genus level in general showed parralel as well as contrarious patterns compared to alterations found in non-AIH hepatopathy controls. Accordingly, </w:t>
      </w:r>
      <w:r>
        <w:rPr>
          <w:i/>
          <w:lang w:val="en-US"/>
        </w:rPr>
        <w:t>Acinetobacter</w:t>
      </w:r>
      <w:r>
        <w:rPr>
          <w:lang w:val="en-US"/>
        </w:rPr>
        <w:t xml:space="preserve">, </w:t>
      </w:r>
      <w:r>
        <w:rPr>
          <w:i/>
          <w:lang w:val="en-US"/>
        </w:rPr>
        <w:t>Butyricimonas</w:t>
      </w:r>
      <w:r>
        <w:rPr>
          <w:lang w:val="en-US"/>
        </w:rPr>
        <w:t xml:space="preserve">, </w:t>
      </w:r>
      <w:r>
        <w:rPr>
          <w:i/>
          <w:lang w:val="en-US"/>
        </w:rPr>
        <w:t>Clostridium</w:t>
      </w:r>
      <w:r>
        <w:rPr>
          <w:lang w:val="en-US"/>
        </w:rPr>
        <w:t xml:space="preserve">, </w:t>
      </w:r>
      <w:r>
        <w:rPr>
          <w:i/>
          <w:lang w:val="en-US"/>
        </w:rPr>
        <w:t>Dialister</w:t>
      </w:r>
      <w:r>
        <w:rPr>
          <w:lang w:val="en-US"/>
        </w:rPr>
        <w:t xml:space="preserve">, </w:t>
      </w:r>
      <w:r>
        <w:rPr>
          <w:i/>
          <w:lang w:val="en-US"/>
        </w:rPr>
        <w:t>Janthinobacterium</w:t>
      </w:r>
      <w:r>
        <w:rPr>
          <w:lang w:val="en-US"/>
        </w:rPr>
        <w:t xml:space="preserve">, </w:t>
      </w:r>
      <w:r>
        <w:rPr>
          <w:i/>
          <w:lang w:val="en-US"/>
        </w:rPr>
        <w:t>Lachnospira</w:t>
      </w:r>
      <w:r>
        <w:rPr>
          <w:lang w:val="en-US"/>
        </w:rPr>
        <w:t xml:space="preserve">, </w:t>
      </w:r>
      <w:r>
        <w:rPr>
          <w:i/>
          <w:lang w:val="en-US"/>
        </w:rPr>
        <w:t>Lactobacillus</w:t>
      </w:r>
      <w:r>
        <w:rPr>
          <w:lang w:val="en-US"/>
        </w:rPr>
        <w:t xml:space="preserve">, and </w:t>
      </w:r>
      <w:r>
        <w:rPr>
          <w:i/>
          <w:lang w:val="en-US"/>
        </w:rPr>
        <w:t>Pseudomonas</w:t>
      </w:r>
      <w:r>
        <w:rPr>
          <w:lang w:val="en-US"/>
        </w:rPr>
        <w:t xml:space="preserve"> showed contrarious changes between AIH and non-AIH hepatopathy controls in comparison to healthy samples. Interestingly, all of these contrariously expressed genus displayed an increase in AIH while being decreased in non-AIH hepatopathy controls in comparison to healthy samples. In addition, by investigating relative changes on genus level within the whole cohort, AIH samples were found to be characterized by over-representation of </w:t>
      </w:r>
      <w:r>
        <w:rPr>
          <w:i/>
          <w:lang w:val="en-US"/>
        </w:rPr>
        <w:t>Haemophilus</w:t>
      </w:r>
      <w:r>
        <w:rPr>
          <w:lang w:val="en-US"/>
        </w:rPr>
        <w:t>, [</w:t>
      </w:r>
      <w:r>
        <w:rPr>
          <w:i/>
          <w:lang w:val="en-US"/>
        </w:rPr>
        <w:t>Ruminococcus</w:t>
      </w:r>
      <w:r>
        <w:rPr>
          <w:lang w:val="en-US"/>
        </w:rPr>
        <w:t xml:space="preserve">], and </w:t>
      </w:r>
      <w:r>
        <w:rPr>
          <w:i/>
          <w:lang w:val="en-US"/>
        </w:rPr>
        <w:t>Succinivibrio</w:t>
      </w:r>
      <w:r>
        <w:rPr>
          <w:lang w:val="en-US"/>
        </w:rPr>
        <w:t xml:space="preserve"> further supporting our finding of Gammaproteobacteria over-representation in AIH on class level. Over-representation of </w:t>
      </w:r>
      <w:r>
        <w:rPr>
          <w:i/>
          <w:lang w:val="en-US"/>
        </w:rPr>
        <w:t>Veillonella</w:t>
      </w:r>
      <w:r>
        <w:rPr>
          <w:lang w:val="en-US"/>
        </w:rPr>
        <w:t xml:space="preserve">, </w:t>
      </w:r>
      <w:r>
        <w:rPr>
          <w:i/>
          <w:lang w:val="en-US"/>
        </w:rPr>
        <w:t>Prevotella</w:t>
      </w:r>
      <w:r>
        <w:rPr>
          <w:lang w:val="en-US"/>
        </w:rPr>
        <w:t xml:space="preserve">, and </w:t>
      </w:r>
      <w:r>
        <w:rPr>
          <w:i/>
          <w:lang w:val="en-US"/>
        </w:rPr>
        <w:t>Escherichia</w:t>
      </w:r>
      <w:r>
        <w:rPr>
          <w:lang w:val="en-US"/>
        </w:rPr>
        <w:t xml:space="preserve"> belonging to the class of Clostridia, Bacteroidia, and Gammaproteobacteria, respectively, in the non-AIH hepatopathy control group again nicely fits with as well as supports former data in this context (</w:t>
      </w:r>
      <w:bookmarkStart w:id="201" w:name="__Fieldmark__2019_186683166"/>
      <w:r>
        <w:rPr>
          <w:lang w:val="en-US"/>
        </w:rPr>
        <w:t>C</w:t>
      </w:r>
      <w:r>
        <w:fldChar w:fldCharType="begin"/>
      </w:r>
      <w:r>
        <w:instrText>ADDIN ZOTERO_ITEM CSL_CITATION {"citationID":"a9reo1n1hs","properties":{"formattedCitation":"(Chen et al., 2011a; Qin et al., 2014a; Tyler et al., 2014)","plainCitation":"(Chen et al., 2011a; Qin et al., 2014a; Tyler et al., 2014)"},"citationItems":[{"id":1017,"uris":["http://zotero.org/users/local/mYa1v6Qc/items/IBDGJUCK"],"uri":["http://zotero.org/users/local/mYa1v6Qc/items/IBDGJUCK"],"itemData":{"id":1017,"type":"article-journal","title":"Characterization of fecal microbial communities in patients with liver cirrhosis","container-title":"Hepatology (Baltimore, Md.)","page":"562-572","volume":"54","issue":"2","source":"PubMed","abstract":"Liver cirrhosis is the pathologic end stage of chronic liver disease. Increasing evidence suggests that gut flora is implicated in the pathogenesis of liver cirrhosis complications. The aim of this study was to characterize the fecal microbial community in patients with liver cirrhosis in comparison with healthy individuals. We recruited 36 patients with liver cirrhosis and 24 healthy controls. The fecal microbial communities was analyzed by way of 454 pyrosequencing of the 16S ribosomal RNA V3 region followed by real-time quantitative polymerase chain reaction. Community-wide changes of fecal microbiota in liver cirrhosis were observed compared with healthy controls. The proportion of phylum Bacteroidetes was significantly reduced (P=0.008), whereas Proteobacteria and Fusobacteria were highly enriched in the cirrhosis group (P=0.001 and 0.002, respectively). Enterobacteriaceae (P=0.001), Veillonellaceae (P=0.046), and Streptococcaceae (P=0.001) were prevalent in patients with cirrhosis at the family level. A positive correlation was observed between Child-Turcotte-Pugh (CTP) score and Streptococcaceae (R=0.386, P=0.02). Lachnospiraceae decreased significantly in patients with cirrhosis (P=0.004) and correlated negatively with CTP score (R=-0.49, P=0.002). Using partial least square discriminate analysis, we identified 149 operational taxonomic units (OTUs) as key phylotypes that responded to cirrhosis, most of which were Lachnospiraceae (65 OTUs), Streptococcaceae (23 OTUs), and Veillonellaceae (21 OTUs).\nCONCLUSION: Fecal microbial communities are distinct in patients with cirrhosis compared with healthy individuals. The prevalence of potentially pathogenic bacteria, such as Enterobacteriaceae and Streptococcaceae, with the reduction of beneficial populations such as Lachnospiraceae in patients with cirrhosis may affect prognosis.","DOI":"10.1002/hep.24423","ISSN":"1527-3350","journalAbbreviation":"Hepatology","language":"eng","author":[{"family":"Chen","given":"Yanfei"},{"family":"Yang","given":"Fengling"},{"family":"Lu","given":"Haifeng"},{"family":"Wang","given":"Baohong"},{"family":"Chen","given":"Yunbo"},{"family":"Lei","given":"Dajiang"},{"family":"Wang","given":"Yuezhu"},{"family":"Zhu","given":"Baoli"},{"family":"Li","given":"Lanjuan"}],"issued":{"date-parts":[["2011",8]]}}},{"id":623,"uris":["http://zotero.org/users/local/mYa1v6Qc/items/TNC7FFBJ"],"uri":["http://zotero.org/users/local/mYa1v6Qc/items/TNC7FFBJ"],"itemData":{"id":623,"type":"article-journal","title":"Alterations of the human gut microbiome in liver cirrhosis","container-title":"Nature","source":"CrossRef","URL":"http://www.nature.com/doifinder/10.1038/nature13568","DOI":"10.1038/nature13568","ISSN":"0028-0836, 1476-4687","author":[{"family":"Qin","given":"Nan"},{"family":"Yang","given":"Fengling"},{"family":"Li","given":"Ang"},{"family":"Prifti","given":"Edi"},{"family":"Chen","given":"Yanfei"},{"family":"Shao","given":"Li"},{"family":"Guo","given":"Jing"},{"family":"Le Chatelier","given":"Emmanuelle"},{"family":"Yao","given":"Jian"},{"family":"Wu","given":"Lingjiao"},{"family":"Zhou","given":"Jiawei"},{"family":"Ni","given":"Shujun"},{"family":"Liu","given":"Lin"},{"family":"Pons","given":"Nicolas"},{"family":"Batto","given":"Jean Michel"},{"family":"Kennedy","given":"Sean P."},{"family":"Leonard","given":"Pierre"},{"family":"Yuan","given":"Chunhui"},{"family":"Ding","given":"Wenchao"},{"family":"Chen","given":"Yuanting"},{"family":"Hu","given":"Xinjun"},{"family":"Zheng","given":"Beiwen"},{"family":"Qian","given":"Guirong"},{"family":"Xu","given":"Wei"},{"family":"Ehrlich","given":"S. Dusko"},{"family":"Zheng","given":"Shusen"},{"family":"Li","given":"Lanjuan"}],"issued":{"date-parts":[["2014",7,23]]},"accessed":{"date-parts":[["2014",8,4]]}}},{"id":1350,"uris":["http://zotero.org/users/local/mYa1v6Qc/items/IAKXZA5E"],"uri":["http://zotero.org/users/local/mYa1v6Qc/items/IAKXZA5E"],"itemData":{"id":1350,"type":"article-journal","title":"Analyzing the human microbiome: a \"how to\" guide for physicians","container-title":"The American Journal of Gastroenterology","page":"983-993","volume":"109","issue":"7","source":"PubMed","abstract":"The application of high-throughput next-generation sequencing to the analysis of the human microbiome has led to a shift in our understanding of the etiology of complex diseases. In consequence, a great deal of literature can now be found exploring this complex system, and reviewing recent findings. Observations of alterations in the intestinal microbiome associating with inflammatory bowel disease and other chronic conditions are well supported and have been widely accepted by the research community. Yet, it can be difficult to objectively evaluate the importance of these results, given the wide variety of methodologies applied by different groups in the field. The aim of this review is to focus attention on the basic principles involved in microbiome analyses, and to describe factors that may have an impact on the accurate interpretation of results.","DOI":"10.1038/ajg.2014.73","ISSN":"1572-0241","note":"PMID: 24751579","shortTitle":"Analyzing the human microbiome","journalAbbreviation":"Am. J. Gastroenterol.","language":"eng","author":[{"family":"Tyler","given":"Andrea D."},{"family":"Smith","given":"Michelle I."},{"family":"Silverberg","given":"Mark S."}],"issued":{"date-parts":[["2014",7]]}}}],"schema":"https://github.com/citation-style-language/schema/raw/master/csl-citation.json"}</w:instrText>
      </w:r>
      <w:r>
        <w:fldChar w:fldCharType="separate"/>
      </w:r>
      <w:bookmarkStart w:id="202" w:name="__Fieldmark__1363_669725301"/>
      <w:r>
        <w:rPr>
          <w:lang w:val="en-US"/>
        </w:rPr>
        <w:t>h</w:t>
      </w:r>
      <w:bookmarkStart w:id="203" w:name="__Fieldmark__957_351641362"/>
      <w:bookmarkStart w:id="204" w:name="__Fieldmark__3292_161985363"/>
      <w:bookmarkStart w:id="205" w:name="__Fieldmark__796_1528461064"/>
      <w:r>
        <w:rPr>
          <w:lang w:val="en-US"/>
        </w:rPr>
        <w:t>en et al., 2011a; Qin et al., 2014a; Tyler et al., 2014)</w:t>
      </w:r>
      <w:r>
        <w:rPr>
          <w:lang w:val="en-US"/>
        </w:rPr>
      </w:r>
      <w:r>
        <w:fldChar w:fldCharType="end"/>
      </w:r>
      <w:bookmarkEnd w:id="201"/>
      <w:bookmarkEnd w:id="202"/>
      <w:bookmarkEnd w:id="203"/>
      <w:bookmarkEnd w:id="204"/>
      <w:bookmarkEnd w:id="205"/>
      <w:r>
        <w:rPr>
          <w:lang w:val="en-US"/>
        </w:rPr>
        <w:t>. Together, these findings suggests that found relevant and AIH-specific alterations of the IM on genus level. On the other side, the overall pattern of IM alterations additionally seems to display hepatopathy-specific alterations within an aspect of IM dysbiosis showing proceeding decreases in line with hepatopathy progression more than with disease-specificity. This further rises the question for the influence of liver-disease specific parameters on the IM in general, at least partially irrespective of the causing liver disease entity.</w:t>
      </w:r>
    </w:p>
    <w:p>
      <w:pPr>
        <w:pStyle w:val="Normal"/>
        <w:spacing w:lineRule="auto" w:line="360"/>
        <w:jc w:val="both"/>
        <w:rPr/>
      </w:pPr>
      <w:r>
        <w:rPr>
          <w:lang w:val="en-US"/>
        </w:rPr>
        <w:t>Our findings in the PCoA analyses showing a clear separation of the three sub-cohorts in the constrained version further supports our findings of relevant and cohort-specific alterations of the IM in AIH in comparison to non-AIH hepatopathy control but also healthy samples. Moreover, the non-constrained version showed a separation of healthy samples from AIH and non-AIH controls, but no such clear separation between the AIH and non-AIH hepatopathy control sub-cohort as was found in the constrained version. This could deliver further clues that there are other factors than the specific liver disease (e.g. the status of LPTR) influencing the IM in hepatopathy. In line with this, very recently Loomba et al. could find IM signatures to specifically detect advanced liver fibrosis in individuals with Non-alcoholic fatty liver disease (NAFLD) (</w:t>
      </w:r>
      <w:r>
        <w:fldChar w:fldCharType="begin"/>
      </w:r>
      <w:r>
        <w:instrText>ADDIN ZOTERO_ITEM CSL_CITATION {"citationID":"avop2a1g25","properties":{"formattedCitation":"(Loomba et al., 2017)","plainCitation":"(Loomba et al., 2017)"},"citationItems":[{"id":1414,"uris":["http://zotero.org/users/local/mYa1v6Qc/items/TFRBXB6V"],"uri":["http://zotero.org/users/local/mYa1v6Qc/items/TFRBXB6V"],"itemData":{"id":1414,"type":"article-journal","title":"Gut Microbiome-Based Metagenomic Signature for Non-invasive Detection of Advanced Fibrosis in Human Nonalcoholic Fatty Liver Disease","container-title":"Cell Metabolism","page":"1054-1062.e5","volume":"25","issue":"5","source":"PubMed","abstract":"The presence of advanced fibrosis in nonalcoholic fatty liver disease (NAFLD) is the most important predictor of liver mortality. There are limited data on the diagnostic accuracy of gut microbiota-derived signature for predicting the presence of advanced fibrosis. In this prospective study, we characterized the gut microbiome compositions using whole-genome shotgun sequencing of DNA extracted from stool samples. This study included 86 uniquely well-characterized patients with biopsy-proven NAFLD, of which 72 had mild/moderate (stage 0-2 fibrosis) NAFLD, and 14 had advanced fibrosis (stage 3 or 4 fibrosis). We identified a set of 40 features (p &lt; 0.006), which included 37 bacterial species that were used to construct a Random Forest classifier model to distinguish mild/moderate NAFLD from advanced fibrosis. The model had a robust diagnostic accuracy (AUC 0.936) for detecting advanced fibrosis. This study provides preliminary evidence for a fecal-microbiome-derived metagenomic signature to detect advanced fibrosis in NAFLD.","DOI":"10.1016/j.cmet.2017.04.001","ISSN":"1932-7420","note":"PMID: 28467925","journalAbbreviation":"Cell Metab.","language":"eng","author":[{"family":"Loomba","given":"Rohit"},{"family":"Seguritan","given":"Victor"},{"family":"Li","given":"Weizhong"},{"family":"Long","given":"Tao"},{"family":"Klitgord","given":"Niels"},{"family":"Bhatt","given":"Archana"},{"family":"Dulai","given":"Parambir Singh"},{"family":"Caussy","given":"Cyrielle"},{"family":"Bettencourt","given":"Richele"},{"family":"Highlander","given":"Sarah K."},{"family":"Jones","given":"Marcus B."},{"family":"Sirlin","given":"Claude B."},{"family":"Schnabl","given":"Bernd"},{"family":"Brinkac","given":"Lauren"},{"family":"Schork","given":"Nicholas"},{"family":"Chen","given":"Chi-Hua"},{"family":"Brenner","given":"David A."},{"family":"Biggs","given":"William"},{"family":"Yooseph","given":"Shibu"},{"family":"Venter","given":"J. Craig"},{"family":"Nelson","given":"Karen E."}],"issued":{"date-parts":[["2017",5,2]]}}}],"schema":"https://github.com/citation-style-language/schema/raw/master/csl-citation.json"}</w:instrText>
      </w:r>
      <w:r>
        <w:fldChar w:fldCharType="separate"/>
      </w:r>
      <w:bookmarkStart w:id="206" w:name="__Fieldmark__1377_669725301"/>
      <w:r>
        <w:rPr>
          <w:lang w:val="en-US"/>
        </w:rPr>
        <w:t>L</w:t>
      </w:r>
      <w:bookmarkStart w:id="207" w:name="__Fieldmark__3312_161985363"/>
      <w:r>
        <w:rPr>
          <w:lang w:val="en-US"/>
        </w:rPr>
        <w:t>oomba et al., 2017)</w:t>
      </w:r>
      <w:r>
        <w:rPr>
          <w:lang w:val="en-US"/>
        </w:rPr>
      </w:r>
      <w:r>
        <w:fldChar w:fldCharType="end"/>
      </w:r>
      <w:bookmarkEnd w:id="206"/>
      <w:bookmarkEnd w:id="207"/>
      <w:r>
        <w:rPr>
          <w:lang w:val="en-US"/>
        </w:rPr>
        <w:t>. In addition, Heidrich et al. found specific alterations of the IM in individuals with hepatitis C virus (HCV) depending on the corresponding degree of liver fibrosis stages (</w:t>
      </w:r>
      <w:r>
        <w:fldChar w:fldCharType="begin"/>
      </w:r>
      <w:r>
        <w:instrText>ADDIN ZOTERO_ITEM CSL_CITATION {"citationID":"a1np7sjcmq2","properties":{"formattedCitation":"(Heidrich et al., 2017)","plainCitation":"(Heidrich et al., 2017)"},"citationItems":[{"id":1412,"uris":["http://zotero.org/users/local/mYa1v6Qc/items/HR674IK2"],"uri":["http://zotero.org/users/local/mYa1v6Qc/items/HR674IK2"],"itemData":{"id":1412,"type":"article-journal","title":"Intestinal microbiota in patients with chronic hepatitis C with and without liver cirrhosis compared to healthy controls","container-title":"Liver International: Official Journal of the International Association for the Study of the Liver","source":"PubMed","abstract":"BACKGROUND AND AIMS: The importance of the intestinal microbiota for the onset and clinical course of many diseases, including liver diseases like non-alcoholic steatohepatitis and cirrhosis, is increasingly recognized. However, the role of intestinal microbiota in chronic HCV infection remains unclear.\nMETHODS: In a cross sectional approach the intestinal microbiota of 95 patients chronically infected with HCV (n=57 without cirrhosis [NO-CIR]; n=38 with cirrhosis [CIR]) and 50 healthy controls (HC) without documented liver diseases was analysed.\nRESULTS: Alpha diversity, measured by number of phylotypes (S) and Shannon diversity index (H'), decreased significantly from HC to NO-CIR to CIR. S and H' correlated negatively with liver elastography. Analysis of similarities (ANOSIM) revealed highly statistically significant differences in the microbial communities between HC, NO-CIR and CIR (R=0.090; p&lt;1.0*10(-6) ). Stratifying for HCV genotypes even increased the differences. Additionally, we observed distinct patterns in the relative abundance of genera being either positive or negative correlated with diseases status.\nCONCLUSIONS: This study shows that not only the stage of liver disease but also HCV infection is associated with a reduced alpha diversity and different microbial community patterns. These differences might be caused by direct interactions between HCV and the microbiota or indirect interactions facilitated by the immune system. This article is protected by copyright. All rights reserved.","DOI":"10.1111/liv.13485","ISSN":"1478-3231","note":"PMID: 28561276","journalAbbreviation":"Liver Int.","language":"eng","author":[{"family":"Heidrich","given":"Benjamin"},{"family":"Vital","given":"Marius"},{"family":"Plumeier","given":"Iris"},{"family":"Döscher","given":"Nico"},{"family":"Kahl","given":"Silke"},{"family":"Kirschner","given":"Janina"},{"family":"Ziegert","given":"Szilvia"},{"family":"Solbach","given":"Philipp"},{"family":"Lenzen","given":"Henrike"},{"family":"Potthoff","given":"Andrej"},{"family":"Manns","given":"Michael Peter"},{"family":"Wedemeyer","given":"Heiner"},{"family":"Pieper","given":"Dietmar Helmut"}],"issued":{"date-parts":[["2017",5,31]]}}}],"schema":"https://github.com/citation-style-language/schema/raw/master/csl-citation.json"}</w:instrText>
      </w:r>
      <w:r>
        <w:fldChar w:fldCharType="separate"/>
      </w:r>
      <w:bookmarkStart w:id="208" w:name="__Fieldmark__1384_669725301"/>
      <w:r>
        <w:rPr>
          <w:lang w:val="en-US"/>
        </w:rPr>
        <w:t>H</w:t>
      </w:r>
      <w:bookmarkStart w:id="209" w:name="__Fieldmark__3322_161985363"/>
      <w:r>
        <w:rPr>
          <w:lang w:val="en-US"/>
        </w:rPr>
        <w:t>eidrich et al., 2017)</w:t>
      </w:r>
      <w:r>
        <w:rPr>
          <w:lang w:val="en-US"/>
        </w:rPr>
      </w:r>
      <w:r>
        <w:fldChar w:fldCharType="end"/>
      </w:r>
      <w:bookmarkEnd w:id="208"/>
      <w:bookmarkEnd w:id="209"/>
      <w:r>
        <w:rPr>
          <w:lang w:val="en-US"/>
        </w:rPr>
        <w:t>. Moreover, the latter work could also see negative correlation of alpha and beta diversity levels of the IM with measurements of liver parencyhamtous tissue remodeling progression.</w:t>
      </w:r>
    </w:p>
    <w:p>
      <w:pPr>
        <w:pStyle w:val="Normal"/>
        <w:spacing w:lineRule="auto" w:line="360"/>
        <w:jc w:val="both"/>
        <w:rPr/>
      </w:pPr>
      <w:r>
        <w:rPr>
          <w:lang w:val="en-US"/>
        </w:rPr>
        <w:t xml:space="preserve">Further asking if there are hints for entity-unrelated but liver-disease specific alterations of the IM in general and by examining the influence of liver-disease specific parameters, we also evaluated the found IM changes within our data set in the context of LPTR. Here, we were able to find BT markers to be dependent on the status of LPTR with elevation of i-FABP levels only in cirrhosis, but LBP and especially sCD14 levels showed also increased values in earlier stages of the liver tissue remodeling process. Moreover, we could detect linear regression between sCD14 but also i-FABP levels with the progression of liver fibrosis. An association between liver diseases and elevated markers of BT has been revealed before as well as it is acknowledged as a relevant aspect in etiology, immunological interactions and infectious complications of liver diseases in general </w:t>
      </w:r>
      <w:r>
        <w:rPr>
          <w:rFonts w:cs="Times New Roman"/>
          <w:szCs w:val="24"/>
          <w:lang w:val="en-US"/>
        </w:rPr>
        <w:t>(</w:t>
      </w:r>
      <w:bookmarkStart w:id="210" w:name="__Fieldmark__2129_186683166"/>
      <w:r>
        <w:rPr>
          <w:rFonts w:cs="Times New Roman"/>
          <w:szCs w:val="24"/>
          <w:lang w:val="en-US"/>
        </w:rPr>
        <w:t>G</w:t>
      </w:r>
      <w:r>
        <w:fldChar w:fldCharType="begin"/>
      </w:r>
      <w:r>
        <w:instrText>ADDIN ZOTERO_ITEM CSL_CITATION {"citationID":"AvvoVObn","properties":{"formattedCitation":"{\\rtf (Giannelli et al., 2014; G\\uc0\\u243{}mez-Hurtado, 2014; Sacchi et al., 2015; Szabo et al., 2010; Tilg et al., 2016; Wiest et al., 2014)}","plainCitation":"(Giannelli et al., 2014; Gómez-Hurtado, 2014; Sacchi et al., 2015; Szabo et al., 2010; Tilg et al., 2016; Wiest et al., 2014)"},"citationItems":[{"id":1302,"uris":["http://zotero.org/users/local/mYa1v6Qc/items/UKFD93KU"],"uri":["http://zotero.org/users/local/mYa1v6Qc/items/UKFD93KU"],"itemData":{"id":1302,"type":"article-journal","title":"Microbiota and the gut-liver axis: bacterial translocation, inflammation and infection in cirrhosis","container-title":"World Journal of Gastroenterology","page":"16795-16810","volume":"20","issue":"45","source":"PubMed","abstract":"Liver disease is associated with qualitative and quantitative changes in the intestinal microbiota. In cirrhotic patients the alteration in gut microbiota is characterized by an overgrowth of potentially pathogenic bacteria (i.e., gram negative species) and a decrease in autochthonous familiae. Here we summarize the available literature on the risk of gut dysbiosis in liver cirrhosis and its clinical consequences. We therefore described the features of the complex interaction between gut microbiota and cirrhotic host, the so called \"gut-liver axis\", with a particular attention to the acquired risk of bacterial translocation, systemic inflammation and the relationship with systemic infections in the cirrhotic patient. Such knowledge might help to develop novel and innovative strategies for the prevention and therapy of gut dysbiosis and its complication in liver cirrhosis.","DOI":"10.3748/wjg.v20.i45.16795","ISSN":"2219-2840","note":"PMID: 25492994\nPMCID: PMC4258550","shortTitle":"Microbiota and the gut-liver axis","journalAbbreviation":"World J. Gastroenterol.","language":"eng","author":[{"family":"Giannelli","given":"Valerio"},{"family":"Di Gregorio","given":"Vincenza"},{"family":"Iebba","given":"Valerio"},{"family":"Giusto","given":"Michela"},{"family":"Schippa","given":"Serena"},{"family":"Merli","given":"Manuela"},{"family":"Thalheimer","given":"Ulrich"}],"issued":{"date-parts":[["2014",12,7]]}}},{"id":13,"uris":["http://zotero.org/users/local/rZDjY6xv/items/ADXJJUIF"],"uri":["http://zotero.org/users/local/rZDjY6xv/items/ADXJJUIF"],"itemData":{"id":13,"type":"article-journal","title":"Gut microbiota-related complications in cirrhosis","container-title":"World Journal of Gastroenterology","page":"15624","volume":"20","issue":"42","source":"CrossRef","DOI":"10.3748/wjg.v20.i42.15624","ISSN":"1007-9327","language":"en","author":[{"family":"Gómez-Hurtado","given":"Isabel"}],"issued":{"date-parts":[["2014"]]}}},{"id":1300,"uris":["http://zotero.org/users/local/mYa1v6Qc/items/DN2A5IGD"],"uri":["http://zotero.org/users/local/mYa1v6Qc/items/DN2A5IGD"],"itemData":{"id":1300,"type":"article-journal","title":"Liver fibrosis, microbial translocation and immune activation markers in HIV and HCV infections and in HIV/HCV co-infection","container-title":"Digestive and Liver Disease: Official Journal of the Italian Society of Gastroenterology and the Italian Association for the Study of the Liver","page":"218-225","volume":"47","issue":"3","source":"PubMed","abstract":"BACKGROUND: Liver fibrosis is accelerated in patients co-infected with human immunodeficiency virus and hepatitis C viruses.\nAIMS: We investigated the correlation between liver fibrosis, immune activation and microbial translocation.\nMETHODS: This cross-sectional study included patients with hepatitis C virus (HCV) and human immunodeficiency virus (HIV) mono-infections, HIV/HCV co-infection, and healthy controls (20 subjects/group). Peripheral blood was analysed to determine the levels of Forkhead box 3 (Foxp3) T cells, TGF-β1, CD14 (soluble and surface isoforms), IL-17 and bacterial translocation products. These measurements were correlated to the severity of liver fibrosis, measured with the FIB-4 score and transient elastography.\nRESULTS: Foxp3T cell levels were significantly elevated in HIV mono-infected and co-infected groups (p&lt;0.0005). FIB-4 and liver stiffness values inversely correlated with TGF-β1 (p=0.0155 and p=0.0498). Bacterial DNA differed significantly in the HIV-positive compared to the other groups: HIV/HCV co-infected subjects had significantly higher serum levels of bacterial translocation products, CD14, and IL-17 levels (p&lt;0.001).\nCONCLUSIONS: Fibrosis stage in HIV/HCV co-infection may be influenced by immune activation due either by viral infections or to bacterial translocation.","DOI":"10.1016/j.dld.2014.11.012","ISSN":"1878-3562","note":"PMID: 25544657","journalAbbreviation":"Dig Liver Dis","language":"eng","author":[{"family":"Sacchi","given":"Paolo"},{"family":"Cima","given":"Serena"},{"family":"Corbella","given":"Marta"},{"family":"Comolli","given":"Giuditta"},{"family":"Chiesa","given":"Antonella"},{"family":"Baldanti","given":"Fausto"},{"family":"Klersy","given":"Catherine"},{"family":"Novati","given":"Stefano"},{"family":"Mulatto","given":"Patrizia"},{"family":"Mariconti","given":"Mara"},{"family":"Bazzocchi","given":"Chiara"},{"family":"Puoti","given":"Massimo"},{"family":"Pagani","given":"Laura"},{"family":"Filice","given":"Gaetano"},{"family":"Bruno","given":"Raffaele"}],"issued":{"date-parts":[["2015",3]]}}},{"id":790,"uris":["http://zotero.org/users/local/mYa1v6Qc/items/Z4QD6G8A"],"uri":["http://zotero.org/users/local/mYa1v6Qc/items/Z4QD6G8A"],"itemData":{"id":790,"type":"article-journal","title":"Gut-liver axis and sensing microbes","container-title":"Digestive Diseases (Basel, Switzerland)","page":"737-744","volume":"28","issue":"6","source":"PubMed","abstract":"'Detoxification' of gut-derived toxins and microbial products from gut-derived microbes is a major role of the liver. While the full repertoire of gut-derived microbial products that reach the liver in health and disease is yet to be explored, the levels of bacterial lipopolysaccharide (LPS), a component of Gram-negative bacteria, is increased in the portal and/or systemic circulation in several types of chronic liver diseases. Increased gut permeability and LPS play a role in alcoholic liver disease where alcohol impairs the gut epithelial integrity through alterations in tight junction proteins. In addition, non-alcoholic fatty liver disease is also associated with increased serum LPS levels and activation of the pro-inflammatory cascade plays a central role in disease progression. Microbial danger signals are recognized by pattern recognition receptors such as the Toll-like receptor 4 (TLR4). Increasing evidence suggests that TLR4-mediated signaling via the MyD88-dependent or MyD88-independent pathways may play different roles in liver diseases associated with increased LPS exposure of the liver as a result of gut permeability. For example, we showed that in alcoholic liver disease, the MyD88-independent, IRF3-dependent TLR4 cascade plays a role in steatosis and inflammation. Our recent data demonstrate that chronic alcohol exposure in the liver leads to sensitization of Kupffer cells to LPS via a mechanism involving upregulation of microRNA-155 in Kupffer cells. Thus, understanding the cell-specific recognition and intracellular signaling events in sensing gut-derived microbes will help to achieve an optimal balance in the gut-liver axis and ameliorate liver diseases.","DOI":"10.1159/000324281","ISSN":"1421-9875","note":"PMID: 21525758\nPMCID: PMC3211517","journalAbbreviation":"Dig Dis","language":"eng","author":[{"family":"Szabo","given":"Gyongyi"},{"family":"Bala","given":"Shashi"},{"family":"Petrasek","given":"Jan"},{"family":"Gattu","given":"Arijeet"}],"issued":{"date-parts":[["2010"]]}}},{"id":1309,"uris":["http://zotero.org/users/local/mYa1v6Qc/items/F4WEW9UF"],"uri":["http://zotero.org/users/local/mYa1v6Qc/items/F4WEW9UF"],"itemData":{"id":1309,"type":"article-journal","title":"Gut microbiome and liver diseases","container-title":"Gut","source":"PubMed","abstract":"The gut microbiota has recently evolved as a new important player in the pathophysiology of many intestinal and extraintestinal diseases. The liver is the organ which is in closest contact with the intestinal tract, and is exposed to a substantial amount of bacterial components and metabolites. Various liver disorders such as alcoholic liver disease, non-alcoholic liver disease and primary sclerosing cholangitis have been associated with an altered microbiome. This dysbiosis may influence the degree of hepatic steatosis, inflammation and fibrosis through multiple interactions with the host's immune system and other cell types. Whereas few results from clinical metagenomic studies in liver disease are available, evidence is accumulating that in liver cirrhosis an oral microbiome is overrepresented in the lower intestinal tract, potentially contributing to disease process and severity. A major role for the gut microbiota in liver disorders is also supported by the accumulating evidence that several complications of severe liver disease such as hepatic encephalopathy are efficiently treated by various prebiotics, probiotics and antibiotics. A better understanding of the gut microbiota and its components in liver diseases might provide a more complete picture of these complex disorders and also form the basis for novel therapies.","DOI":"10.1136/gutjnl-2016-312729","ISSN":"1468-3288","note":"PMID: 27802157","journalAbbreviation":"Gut","language":"eng","author":[{"family":"Tilg","given":"Herbert"},{"family":"Cani","given":"Patrice D."},{"family":"Mayer","given":"Emeran A."}],"issued":{"date-parts":[["2016",10,8]]}}},{"id":947,"uris":["http://zotero.org/users/local/mYa1v6Qc/items/P2X3NUI4"],"uri":["http://zotero.org/users/local/mYa1v6Qc/items/P2X3NUI4"],"itemData":{"id":947,"type":"article-journal","title":"Pathological bacterial translocation in liver cirrhosis","container-title":"Journal of hepatology","page":"197–209","volume":"60","issue":"1","source":"Google Scholar","author":[{"family":"Wiest","given":"Reiner"},{"family":"Lawson","given":"Melissa"},{"family":"Geuking","given":"Markus"}],"issued":{"date-parts":[["2014"]]}}}],"schema":"https://github.com/citation-style-language/schema/raw/master/csl-citation.json"}</w:instrText>
      </w:r>
      <w:r>
        <w:fldChar w:fldCharType="separate"/>
      </w:r>
      <w:bookmarkStart w:id="211" w:name="__Fieldmark__1396_669725301"/>
      <w:r>
        <w:rPr>
          <w:rFonts w:cs="Times New Roman"/>
          <w:szCs w:val="24"/>
          <w:lang w:val="en-US"/>
        </w:rPr>
        <w:t>i</w:t>
      </w:r>
      <w:bookmarkStart w:id="212" w:name="__Fieldmark__3342_161985363"/>
      <w:bookmarkStart w:id="213" w:name="__Fieldmark__805_1528461064"/>
      <w:bookmarkStart w:id="214" w:name="__Fieldmark__970_351641362"/>
      <w:r>
        <w:rPr>
          <w:rFonts w:cs="Times New Roman"/>
          <w:szCs w:val="24"/>
          <w:lang w:val="en-US"/>
        </w:rPr>
        <w:t>annelli et al., 2014; Gómez-Hurtado, 2014; Sacchi et al., 2015; Szabo et al., 2010; Tilg et al., 2016; Wiest et al., 2014)</w:t>
      </w:r>
      <w:r>
        <w:rPr>
          <w:rFonts w:cs="Times New Roman"/>
          <w:szCs w:val="24"/>
          <w:lang w:val="en-US"/>
        </w:rPr>
      </w:r>
      <w:r>
        <w:fldChar w:fldCharType="end"/>
      </w:r>
      <w:bookmarkEnd w:id="210"/>
      <w:bookmarkEnd w:id="211"/>
      <w:bookmarkEnd w:id="212"/>
      <w:bookmarkEnd w:id="213"/>
      <w:bookmarkEnd w:id="214"/>
      <w:r>
        <w:rPr>
          <w:lang w:val="en-US"/>
        </w:rPr>
        <w:t>. The found difference in the pattern of i-FABP and LBP as well sCD14 levels could be explained by the fact, that i-FABP has been associated with a real gut-barrier dysintegrity (</w:t>
      </w:r>
      <w:bookmarkStart w:id="215" w:name="__Fieldmark__2147_186683166"/>
      <w:r>
        <w:rPr>
          <w:lang w:val="en-US"/>
        </w:rPr>
        <w:t>P</w:t>
      </w:r>
      <w:bookmarkStart w:id="216" w:name="__Fieldmark__981_351641362"/>
      <w:r>
        <w:rPr>
          <w:lang w:val="en-US"/>
        </w:rPr>
        <w:t>i</w:t>
      </w:r>
      <w:bookmarkStart w:id="217" w:name="__Fieldmark__812_1528461064"/>
      <w:r>
        <w:rPr>
          <w:lang w:val="en-US"/>
        </w:rPr>
        <w:t>t</w:t>
      </w:r>
      <w:r>
        <w:fldChar w:fldCharType="begin"/>
      </w:r>
      <w:r>
        <w:instrText>ADDIN ZOTERO_ITEM CSL_CITATION {"citationID":"2abrcopfnn","properties":{"formattedCitation":"(Piton and Capellier, 2016)","plainCitation":"(Piton and Capellier, 2016)"},"citationItems":[{"id":1334,"uris":["http://zotero.org/users/local/mYa1v6Qc/items/CNNQNNCF"],"uri":["http://zotero.org/users/local/mYa1v6Qc/items/CNNQNNCF"],"itemData":{"id":1334,"type":"article-journal","title":"Biomarkers of gut barrier failure in the ICU","container-title":"Current Opinion in Critical Care","page":"152-160","volume":"22","issue":"2","source":"PubMed","abstract":"PURPOSE OF REVIEW: Gut barrier failure is associated with bacterial translocation, systemic inflammation, and is presumed to be associated with the development of multiple organ dysfunction syndrome. As the gut barrier function is carried out by a monolayer of enterocytes, a minimum requirement is the integrity of the enterocytes, and controlled paracellular permeability between adjacent enterocytes. Many factors can cause critically ill patients to lose gut barrier function by a mechanism of enterocyte damage; for example, small bowel ischemia or hypoxia, sepsis, systemic inflammatory response syndrome, or absence of enteral feeding.\nRECENT FINDINGS: Two enterocyte biomarkers may help the intensivist to identify enterocyte damage and dysfunction, namely plasma citrulline, a biomarker of functional enterocyte mass, and plasma or urinary intestinal fatty acid-binding protein, a marker of enterocyte damage. This review focuses on results obtained with these biomarkers in the context of critical care, in particular: prevalence of enterocyte biomarker abnormalities; mechanisms associated with enterocyte damage and dysfunction; link with systemic inflammation, bacterial translocation, and clinical intestinal dysfunction; prognostic value of enterocyte biomarkers. Lastly, we also review the limits of these biomarkers.\nSUMMARY: Enterocyte biomarkers may help the intensivist to identify patients presenting with intestinal damage, and who are at risk of bacterial translocation and systemic inflammatory response syndrome, as well as those with decreased enterocyte function, at risk of malabsorption. Enterocyte biomarkers should be interpreted with caution in the critically ill and should be interpreted within the overall clinical context of the patient.","DOI":"10.1097/MCC.0000000000000283","ISSN":"1531-7072","note":"PMID: 26808138","journalAbbreviation":"Curr Opin Crit Care","language":"eng","author":[{"family":"Piton","given":"Gaël"},{"family":"Capellier","given":"Gilles"}],"issued":{"date-parts":[["2016",4]]}}}],"schema":"https://github.com/citation-style-language/schema/raw/master/csl-citation.json"}</w:instrText>
      </w:r>
      <w:r>
        <w:fldChar w:fldCharType="separate"/>
      </w:r>
      <w:bookmarkStart w:id="218" w:name="__Fieldmark__1414_669725301"/>
      <w:r>
        <w:rPr>
          <w:lang w:val="en-US"/>
        </w:rPr>
        <w:t>o</w:t>
      </w:r>
      <w:bookmarkStart w:id="219" w:name="__Fieldmark__3367_161985363"/>
      <w:r>
        <w:rPr>
          <w:lang w:val="en-US"/>
        </w:rPr>
        <w:t>n and Capellier, 2016)</w:t>
      </w:r>
      <w:r>
        <w:rPr>
          <w:lang w:val="en-US"/>
        </w:rPr>
      </w:r>
      <w:r>
        <w:fldChar w:fldCharType="end"/>
      </w:r>
      <w:bookmarkEnd w:id="215"/>
      <w:bookmarkEnd w:id="216"/>
      <w:bookmarkEnd w:id="217"/>
      <w:bookmarkEnd w:id="218"/>
      <w:bookmarkEnd w:id="219"/>
      <w:r>
        <w:rPr>
          <w:lang w:val="en-US"/>
        </w:rPr>
        <w:t>, whereas LBP and sCD14 are related to the LPS-signalling cascade. Thus especially LBP, as an acute phase protein, might more likely reflect increased immunological and inflammatory states (</w:t>
      </w:r>
      <w:bookmarkStart w:id="220" w:name="__Fieldmark__2173_186683166"/>
      <w:r>
        <w:rPr>
          <w:lang w:val="en-US"/>
        </w:rPr>
        <w:t>Z</w:t>
      </w:r>
      <w:bookmarkStart w:id="221" w:name="__Fieldmark__992_351641362"/>
      <w:r>
        <w:rPr>
          <w:lang w:val="en-US"/>
        </w:rPr>
        <w:t>w</w:t>
      </w:r>
      <w:bookmarkStart w:id="222" w:name="__Fieldmark__819_1528461064"/>
      <w:r>
        <w:rPr>
          <w:lang w:val="en-US"/>
        </w:rPr>
        <w:t>e</w:t>
      </w:r>
      <w:r>
        <w:fldChar w:fldCharType="begin"/>
      </w:r>
      <w:r>
        <w:instrText>ADDIN ZOTERO_ITEM CSL_CITATION {"citationID":"6tahi6n67","properties":{"formattedCitation":"(Zweigner et al., 2006)","plainCitation":"(Zweigner et al., 2006)"},"citationItems":[{"id":1336,"uris":["http://zotero.org/users/local/mYa1v6Qc/items/HW5CK3H2"],"uri":["http://zotero.org/users/local/mYa1v6Qc/items/HW5CK3H2"],"itemData":{"id":1336,"type":"article-journal","title":"The role of lipopolysaccharide-binding protein in modulating the innate immune response","container-title":"Microbes and Infection","page":"946-952","volume":"8","issue":"3","source":"PubMed","abstract":"Lipopolysaccharide-binding protein (LBP) has a well-established role in Gram-negative infection. New data suggest a more expanded role for LBP as a general recognition molecule. Several bacterial surface components from Gram-positive pathogens are also recognized by this molecule. LBP may also serve as a clinical marker in severe infections and may carry therapeutic potential.","DOI":"10.1016/j.micinf.2005.10.006","ISSN":"1286-4579","note":"PMID: 16483818","journalAbbreviation":"Microbes Infect.","language":"eng","author":[{"family":"Zweigner","given":"Janine"},{"family":"Schumann","given":"Ralf R."},{"family":"Weber","given":"Joerg R."}],"issued":{"date-parts":[["2006",3]]}}}],"schema":"https://github.com/citation-style-language/schema/raw/master/csl-citation.json"}</w:instrText>
      </w:r>
      <w:r>
        <w:fldChar w:fldCharType="separate"/>
      </w:r>
      <w:bookmarkStart w:id="223" w:name="__Fieldmark__1430_669725301"/>
      <w:r>
        <w:rPr>
          <w:lang w:val="en-US"/>
        </w:rPr>
        <w:t>i</w:t>
      </w:r>
      <w:bookmarkStart w:id="224" w:name="__Fieldmark__3392_161985363"/>
      <w:r>
        <w:rPr>
          <w:lang w:val="en-US"/>
        </w:rPr>
        <w:t>gner et al., 2006)</w:t>
      </w:r>
      <w:r>
        <w:rPr>
          <w:lang w:val="en-US"/>
        </w:rPr>
      </w:r>
      <w:r>
        <w:fldChar w:fldCharType="end"/>
      </w:r>
      <w:bookmarkEnd w:id="220"/>
      <w:bookmarkEnd w:id="221"/>
      <w:bookmarkEnd w:id="222"/>
      <w:bookmarkEnd w:id="223"/>
      <w:bookmarkEnd w:id="224"/>
      <w:r>
        <w:rPr>
          <w:lang w:val="en-US"/>
        </w:rPr>
        <w:t xml:space="preserve">. This is further supported by our finding of again decreasing levels of LBP in our AIH patients with liver cirrhosis receiving immuno-suppressive therapy in a higher amount than cirrhotic individuals of the non-AIH hepatopathy control cohort (10/16 vs. 3/23 patients; </w:t>
      </w:r>
      <w:r>
        <w:rPr>
          <w:b/>
          <w:i/>
          <w:lang w:val="en-US"/>
        </w:rPr>
        <w:t>Table 1</w:t>
      </w:r>
      <w:r>
        <w:rPr>
          <w:lang w:val="en-US"/>
        </w:rPr>
        <w:t>). Based on this point of view, we additionally could not fully rule out that some of the IM alterations in the AIH sub-cohort were somehow influenced by the action of immuno-suppressive therapy, as there exist very limited murine data of such effects (</w:t>
      </w:r>
      <w:bookmarkStart w:id="225" w:name="__Fieldmark__2210_186683166"/>
      <w:r>
        <w:rPr>
          <w:lang w:val="en-US"/>
        </w:rPr>
        <w:t>V</w:t>
      </w:r>
      <w:bookmarkStart w:id="226" w:name="__Fieldmark__1005_351641362"/>
      <w:r>
        <w:rPr>
          <w:lang w:val="en-US"/>
        </w:rPr>
        <w:t>i</w:t>
      </w:r>
      <w:bookmarkStart w:id="227" w:name="__Fieldmark__828_1528461064"/>
      <w:r>
        <w:rPr>
          <w:lang w:val="en-US"/>
        </w:rPr>
        <w:t>a</w:t>
      </w:r>
      <w:r>
        <w:fldChar w:fldCharType="begin"/>
      </w:r>
      <w:r>
        <w:instrText>ADDIN ZOTERO_ITEM CSL_CITATION {"citationID":"UjEEvmAy","properties":{"formattedCitation":"(Viaud et al., 2013; Xu and Zhang, 2015)","plainCitation":"(Viaud et al., 2013; Xu and Zhang, 2015)"},"citationItems":[{"id":1340,"uris":["http://zotero.org/users/local/mYa1v6Qc/items/F36DVBZ3"],"uri":["http://zotero.org/users/local/mYa1v6Qc/items/F36DVBZ3"],"itemData":{"id":1340,"type":"article-journal","title":"The intestinal microbiota modulates the anticancer immune effects of cyclophosphamide","container-title":"Science (New York, N.Y.)","page":"971-976","volume":"342","issue":"6161","source":"PubMed","abstract":"Cyclophosphamide is one of several clinically important cancer drugs whose therapeutic efficacy is due in part to their ability to stimulate antitumor immune responses. Studying mouse models, we demonstrate that cyclophosphamide alters the composition of microbiota in the small intestine and induces the translocation of selected species of Gram-positive bacteria into secondary lymphoid organs. There, these bacteria stimulate the generation of a specific subset of \"pathogenic\" T helper 17 (pT(H)17) cells and memory T(H)1 immune responses. Tumor-bearing mice that were germ-free or that had been treated with antibiotics to kill Gram-positive bacteria showed a reduction in pT(H)17 responses, and their tumors were resistant to cyclophosphamide. Adoptive transfer of pT(H)17 cells partially restored the antitumor efficacy of cyclophosphamide. These results suggest that the gut microbiota help shape the anticancer immune response.","DOI":"10.1126/science.1240537","ISSN":"1095-9203","note":"PMID: 24264990\nPMCID: PMC4048947","journalAbbreviation":"Science","language":"eng","author":[{"family":"Viaud","given":"Sophie"},{"family":"Saccheri","given":"Fabiana"},{"family":"Mignot","given":"Grégoire"},{"family":"Yamazaki","given":"Takahiro"},{"family":"Daillère","given":"Romain"},{"family":"Hannani","given":"Dalil"},{"family":"Enot","given":"David P."},{"family":"Pfirschke","given":"Christina"},{"family":"Engblom","given":"Camilla"},{"family":"Pittet","given":"Mikael J."},{"family":"Schlitzer","given":"Andreas"},{"family":"Ginhoux","given":"Florent"},{"family":"Apetoh","given":"Lionel"},{"family":"Chachaty","given":"Elisabeth"},{"family":"Woerther","given":"Paul-Louis"},{"family":"Eberl","given":"Gérard"},{"family":"Bérard","given":"Marion"},{"family":"Ecobichon","given":"Chantal"},{"family":"Clermont","given":"Dominique"},{"family":"Bizet","given":"Chantal"},{"family":"Gaboriau-Routhiau","given":"Valérie"},{"family":"Cerf-Bensussan","given":"Nadine"},{"family":"Opolon","given":"Paule"},{"family":"Yessaad","given":"Nadia"},{"family":"Vivier","given":"Eric"},{"family":"Ryffel","given":"Bernhard"},{"family":"Elson","given":"Charles O."},{"family":"Doré","given":"Joël"},{"family":"Kroemer","given":"Guido"},{"family":"Lepage","given":"Patricia"},{"family":"Boneca","given":"Ivo Gomperts"},{"family":"Ghiringhelli","given":"François"},{"family":"Zitvogel","given":"Laurence"}],"issued":{"date-parts":[["2013",11,22]]}}},{"id":1338,"uris":["http://zotero.org/users/local/mYa1v6Qc/items/B7Q4SNQ6"],"uri":["http://zotero.org/users/local/mYa1v6Qc/items/B7Q4SNQ6"],"itemData":{"id":1338,"type":"article-journal","title":"Effects of cyclophosphamide on immune system and gut microbiota in mice","container-title":"Microbiological Research","page":"97-106","volume":"171","source":"PubMed","abstract":"Cyclophosphamide (CP) is the most commonly used drug in autoimmune disease, cancer, blood and marrow transplantation. Recent data revealed that therapy efficacy of CP is gut microbiota-dependent. So, it is very important to understand how CP affects intestinal microbiota and immune function. In this study, the effects of CP on mice immuno-activity were firstly evaluated, then, the fecal microbiota from normal and CP-treated mice was compared, and the characteristic bacterial diversity and compositions were identified, using 454 pyrosequencing technology. The results showed that CP reduced the diversity and shifted the fecal microbiota composition. Specifically, CP treatment decreased the proportion of Bacteroidetes while increased the proportion of Firmictutes in the microbial community. Most importantly, specific microbiota signatures belonging to Bacteroides acidifaciens, Streptococcaceae and Alistipes were also identified, which would provide new insight into the efficacy and side effects in clinical usage of CP. This should be helpful for further demonstration of CP's action mechanism, development of personalized therapy strategies, and prediction of potential side effects related to various treatment regimens of CP.","DOI":"10.1016/j.micres.2014.11.002","ISSN":"1618-0623","note":"PMID: 25553830","journalAbbreviation":"Microbiol. Res.","language":"eng","author":[{"family":"Xu","given":"Xiaofei"},{"family":"Zhang","given":"Xuewu"}],"issued":{"date-parts":[["2015",2]]}}}],"schema":"https://github.com/citation-style-language/schema/raw/master/csl-citation.json"}</w:instrText>
      </w:r>
      <w:r>
        <w:fldChar w:fldCharType="separate"/>
      </w:r>
      <w:bookmarkStart w:id="228" w:name="__Fieldmark__1448_669725301"/>
      <w:r>
        <w:rPr>
          <w:lang w:val="en-US"/>
        </w:rPr>
        <w:t>u</w:t>
      </w:r>
      <w:bookmarkStart w:id="229" w:name="__Fieldmark__3421_161985363"/>
      <w:r>
        <w:rPr>
          <w:lang w:val="en-US"/>
        </w:rPr>
        <w:t>d et al., 2013; Xu and Zhang, 2015)</w:t>
      </w:r>
      <w:r>
        <w:rPr>
          <w:lang w:val="en-US"/>
        </w:rPr>
      </w:r>
      <w:r>
        <w:fldChar w:fldCharType="end"/>
      </w:r>
      <w:bookmarkEnd w:id="225"/>
      <w:bookmarkEnd w:id="226"/>
      <w:bookmarkEnd w:id="227"/>
      <w:bookmarkEnd w:id="228"/>
      <w:bookmarkEnd w:id="229"/>
      <w:r>
        <w:rPr>
          <w:lang w:val="en-US"/>
        </w:rPr>
        <w:t>. Contrariously to this speculation and aside of the stated AIH-specific alterations, our AIH subgroup in general broadly corresponded with referring IM alterations of the non-AIH hepatopathy control sub-cohort what might devitalize relevant interactions.</w:t>
      </w:r>
    </w:p>
    <w:p>
      <w:pPr>
        <w:pStyle w:val="Normal"/>
        <w:spacing w:lineRule="auto" w:line="360"/>
        <w:jc w:val="both"/>
        <w:rPr/>
      </w:pPr>
      <w:r>
        <w:rPr>
          <w:lang w:val="en-US"/>
        </w:rPr>
        <w:t>By further examining the found alterations of the IM in reference to liver corresponding parenchymatous tissue remodeling, we detected parameters of alpha-diversity being highly associated. So, we found both Chao-1 index as well as d-OTU levels to be progressively decreased with advancing states of LPTR. These findings are paralleled by very recent results of Heidrich et al. showing comparable associations in patients with HCV infection (</w:t>
      </w:r>
      <w:r>
        <w:fldChar w:fldCharType="begin"/>
      </w:r>
      <w:r>
        <w:instrText>ADDIN ZOTERO_ITEM CSL_CITATION {"citationID":"a1km1tbj2bv","properties":{"formattedCitation":"(Heidrich et al., 2017)","plainCitation":"(Heidrich et al., 2017)"},"citationItems":[{"id":1412,"uris":["http://zotero.org/users/local/mYa1v6Qc/items/HR674IK2"],"uri":["http://zotero.org/users/local/mYa1v6Qc/items/HR674IK2"],"itemData":{"id":1412,"type":"article-journal","title":"Intestinal microbiota in patients with chronic hepatitis C with and without liver cirrhosis compared to healthy controls","container-title":"Liver International: Official Journal of the International Association for the Study of the Liver","source":"PubMed","abstract":"BACKGROUND AND AIMS: The importance of the intestinal microbiota for the onset and clinical course of many diseases, including liver diseases like non-alcoholic steatohepatitis and cirrhosis, is increasingly recognized. However, the role of intestinal microbiota in chronic HCV infection remains unclear.\nMETHODS: In a cross sectional approach the intestinal microbiota of 95 patients chronically infected with HCV (n=57 without cirrhosis [NO-CIR]; n=38 with cirrhosis [CIR]) and 50 healthy controls (HC) without documented liver diseases was analysed.\nRESULTS: Alpha diversity, measured by number of phylotypes (S) and Shannon diversity index (H'), decreased significantly from HC to NO-CIR to CIR. S and H' correlated negatively with liver elastography. Analysis of similarities (ANOSIM) revealed highly statistically significant differences in the microbial communities between HC, NO-CIR and CIR (R=0.090; p&lt;1.0*10(-6) ). Stratifying for HCV genotypes even increased the differences. Additionally, we observed distinct patterns in the relative abundance of genera being either positive or negative correlated with diseases status.\nCONCLUSIONS: This study shows that not only the stage of liver disease but also HCV infection is associated with a reduced alpha diversity and different microbial community patterns. These differences might be caused by direct interactions between HCV and the microbiota or indirect interactions facilitated by the immune system. This article is protected by copyright. All rights reserved.","DOI":"10.1111/liv.13485","ISSN":"1478-3231","note":"PMID: 28561276","journalAbbreviation":"Liver Int.","language":"eng","author":[{"family":"Heidrich","given":"Benjamin"},{"family":"Vital","given":"Marius"},{"family":"Plumeier","given":"Iris"},{"family":"Döscher","given":"Nico"},{"family":"Kahl","given":"Silke"},{"family":"Kirschner","given":"Janina"},{"family":"Ziegert","given":"Szilvia"},{"family":"Solbach","given":"Philipp"},{"family":"Lenzen","given":"Henrike"},{"family":"Potthoff","given":"Andrej"},{"family":"Manns","given":"Michael Peter"},{"family":"Wedemeyer","given":"Heiner"},{"family":"Pieper","given":"Dietmar Helmut"}],"issued":{"date-parts":[["2017",5,31]]}}}],"schema":"https://github.com/citation-style-language/schema/raw/master/csl-citation.json"}</w:instrText>
      </w:r>
      <w:r>
        <w:fldChar w:fldCharType="separate"/>
      </w:r>
      <w:bookmarkStart w:id="230" w:name="__Fieldmark__1460_669725301"/>
      <w:r>
        <w:rPr>
          <w:lang w:val="en-US"/>
        </w:rPr>
        <w:t>H</w:t>
      </w:r>
      <w:bookmarkStart w:id="231" w:name="__Fieldmark__3441_161985363"/>
      <w:r>
        <w:rPr>
          <w:lang w:val="en-US"/>
        </w:rPr>
        <w:t>eidrich et al., 2017)</w:t>
      </w:r>
      <w:r>
        <w:rPr>
          <w:lang w:val="en-US"/>
        </w:rPr>
      </w:r>
      <w:r>
        <w:fldChar w:fldCharType="end"/>
      </w:r>
      <w:bookmarkEnd w:id="230"/>
      <w:bookmarkEnd w:id="231"/>
      <w:r>
        <w:rPr>
          <w:lang w:val="en-US"/>
        </w:rPr>
        <w:t xml:space="preserve">. By further investigating relevant associations with BT markers, we also detected levels of sCD14 as well as i-FABP to be negatively correlated with IM alpha diversity markers within our complete study cohort. This association hints towards potentially relevant interactions between the IM and immune-mechanisms in liver diseases, also adding a new aspects to the known relevance of pathological BT in this context </w:t>
      </w:r>
      <w:r>
        <w:rPr>
          <w:rFonts w:cs="Times New Roman"/>
          <w:szCs w:val="24"/>
          <w:lang w:val="en-US"/>
        </w:rPr>
        <w:t>(</w:t>
      </w:r>
      <w:r>
        <w:fldChar w:fldCharType="begin"/>
      </w:r>
      <w:r>
        <w:instrText>ADDIN ZOTERO_ITEM CSL_CITATION {"citationID":"182GgV9P","properties":{"formattedCitation":"{\\rtf (Bellot et al., 2013; Brenchley and Douek, 2012; Giannelli et al., 2014; G\\uc0\\u243{}mez-Hurtado et al., 2016, 2016; Wiest et al., 2014)}","plainCitation":"(Bellot et al., 2013; Brenchley and Douek, 2012; Giannelli et al., 2014; Gómez-Hurtado et al., 2016, 2016; Wiest et al., 2014)"},"citationItems":[{"id":1375,"uris":["http://zotero.org/users/local/mYa1v6Qc/items/KEXMMCV5"],"uri":["http://zotero.org/users/local/mYa1v6Qc/items/KEXMMCV5"],"itemData":{"id":1375,"type":"article-journal","title":"Pathological bacterial translocation in cirrhosis: pathophysiology, diagnosis and clinical implications","container-title":"Liver International","page":"31-39","volume":"33","issue":"1","source":"CrossRef","DOI":"10.1111/liv.12021","ISSN":"14783223","shortTitle":"Pathological bacterial translocation in cirrhosis","language":"en","author":[{"family":"Bellot","given":"Pablo"},{"family":"Francés","given":"Rubén"},{"family":"Such","given":"Jose"}],"issued":{"date-parts":[["2013",1]]}},"label":"page"},{"id":944,"uris":["http://zotero.org/users/local/mYa1v6Qc/items/UKXBWRQU"],"uri":["http://zotero.org/users/local/mYa1v6Qc/items/UKXBWRQU"],"itemData":{"id":944,"type":"article-journal","title":"Microbial Translocation Across the GI Tract &lt;sup&gt;*&lt;/sup&gt;","container-title":"Annual Review of Immunology","page":"149-173","volume":"30","issue":"1","source":"CrossRef","DOI":"10.1146/annurev-immunol-020711-075001","ISSN":"0732-0582, 1545-3278","language":"en","author":[{"family":"Brenchley","given":"Jason M."},{"family":"Douek","given":"Daniel C."}],"issued":{"date-parts":[["2012",4,23]]}},"label":"page"},{"id":1302,"uris":["http://zotero.org/users/local/mYa1v6Qc/items/UKFD93KU"],"uri":["http://zotero.org/users/local/mYa1v6Qc/items/UKFD93KU"],"itemData":{"id":1302,"type":"article-journal","title":"Microbiota and the gut-liver axis: bacterial translocation, inflammation and infection in cirrhosis","container-title":"World Journal of Gastroenterology","page":"16795-16810","volume":"20","issue":"45","source":"PubMed","abstract":"Liver disease is associated with qualitative and quantitative changes in the intestinal microbiota. In cirrhotic patients the alteration in gut microbiota is characterized by an overgrowth of potentially pathogenic bacteria (i.e., gram negative species) and a decrease in autochthonous familiae. Here we summarize the available literature on the risk of gut dysbiosis in liver cirrhosis and its clinical consequences. We therefore described the features of the complex interaction between gut microbiota and cirrhotic host, the so called \"gut-liver axis\", with a particular attention to the acquired risk of bacterial translocation, systemic inflammation and the relationship with systemic infections in the cirrhotic patient. Such knowledge might help to develop novel and innovative strategies for the prevention and therapy of gut dysbiosis and its complication in liver cirrhosis.","DOI":"10.3748/wjg.v20.i45.16795","ISSN":"2219-2840","note":"PMID: 25492994\nPMCID: PMC4258550","shortTitle":"Microbiota and the gut-liver axis","journalAbbreviation":"World J. Gastroenterol.","language":"eng","author":[{"family":"Giannelli","given":"Valerio"},{"family":"Di Gregorio","given":"Vincenza"},{"family":"Iebba","given":"Valerio"},{"family":"Giusto","given":"Michela"},{"family":"Schippa","given":"Serena"},{"family":"Merli","given":"Manuela"},{"family":"Thalheimer","given":"Ulrich"}],"issued":{"date-parts":[["2014",12,7]]}},"label":"page"},{"id":1298,"uris":["http://zotero.org/users/local/mYa1v6Qc/items/VNZS7E46"],"uri":["http://zotero.org/users/local/mYa1v6Qc/items/VNZS7E46"],"itemData":{"id":1298,"type":"article-journal","title":"Microbiome and bacterial translocation in cirrhosis","container-title":"Gastroenterologia Y Hepatologia","page":"687-696","volume":"39","issue":"10","source":"PubMed","abstract":"Qualitative and quantitative changes in gut microbiota play a very important role in cirrhosis. Humans harbour around 100 quintillion gut bacteria, thus representing around 10 times more microbial cells than eukaryotic ones. The gastrointestinal tract is the largest surface area in the body and it is subject to constant exposure to these living microorganisms. The existing symbiosis, proven by the lack of proinflammatory response against commensal bacteria, implies the presence of clearly defined communication lines that contribute to the maintenance of homeostasis of the host. Therefore, alterations of gut flora seem to play a role in the pathogenesis and progress of multiple liver and gastrointestinal diseases. This has made its selective modification into an area of high therapeutic interest. Bacterial translocation is defined as the migration of bacteria or bacterial products from the intestines to the mesenteric lymph nodes. It follows that alteration in gut microbiota have shown importance, at least to some extent, in the pathogenesis of several complications arising from terminal liver disease, such as hepatic encephalopathy, portal hypertension and spontaneous bacterial peritonitis. This review sums up, firstly, how liver disease can alter the common composition of gut microbiota, and secondly, how this alteration contributes to the development of complications in cirrhosis.","DOI":"10.1016/j.gastrohep.2015.10.013","ISSN":"0210-5705","note":"PMID: 26775042","journalAbbreviation":"Gastroenterol Hepatol","language":"eng, spa","author":[{"family":"Gómez-Hurtado","given":"Isabel"},{"family":"Such","given":"José"},{"family":"Francés","given":"Rubén"}],"issued":{"date-parts":[["2016",12]]}},"label":"page"},{"id":1298,"uris":["http://zotero.org/users/local/mYa1v6Qc/items/VNZS7E46"],"uri":["http://zotero.org/users/local/mYa1v6Qc/items/VNZS7E46"],"itemData":{"id":1298,"type":"article-journal","title":"Microbiome and bacterial translocation in cirrhosis","container-title":"Gastroenterologia Y Hepatologia","page":"687-696","volume":"39","issue":"10","source":"PubMed","abstract":"Qualitative and quantitative changes in gut microbiota play a very important role in cirrhosis. Humans harbour around 100 quintillion gut bacteria, thus representing around 10 times more microbial cells than eukaryotic ones. The gastrointestinal tract is the largest surface area in the body and it is subject to constant exposure to these living microorganisms. The existing symbiosis, proven by the lack of proinflammatory response against commensal bacteria, implies the presence of clearly defined communication lines that contribute to the maintenance of homeostasis of the host. Therefore, alterations of gut flora seem to play a role in the pathogenesis and progress of multiple liver and gastrointestinal diseases. This has made its selective modification into an area of high therapeutic interest. Bacterial translocation is defined as the migration of bacteria or bacterial products from the intestines to the mesenteric lymph nodes. It follows that alteration in gut microbiota have shown importance, at least to some extent, in the pathogenesis of several complications arising from terminal liver disease, such as hepatic encephalopathy, portal hypertension and spontaneous bacterial peritonitis. This review sums up, firstly, how liver disease can alter the common composition of gut microbiota, and secondly, how this alteration contributes to the development of complications in cirrhosis.","DOI":"10.1016/j.gastrohep.2015.10.013","ISSN":"0210-5705","note":"PMID: 26775042","journalAbbreviation":"Gastroenterol Hepatol","language":"eng, spa","author":[{"family":"Gómez-Hurtado","given":"Isabel"},{"family":"Such","given":"José"},{"family":"Francés","given":"Rubén"}],"issued":{"date-parts":[["2016",12]]}},"label":"page"},{"id":947,"uris":["http://zotero.org/users/local/mYa1v6Qc/items/P2X3NUI4"],"uri":["http://zotero.org/users/local/mYa1v6Qc/items/P2X3NUI4"],"itemData":{"id":947,"type":"article-journal","title":"Pathological bacterial translocation in liver cirrhosis","container-title":"Journal of hepatology","page":"197–209","volume":"60","issue":"1","source":"Google Scholar","author":[{"family":"Wiest","given":"Reiner"},{"family":"Lawson","given":"Melissa"},{"family":"Geuking","given":"Markus"}],"issued":{"date-parts":[["2014"]]}}}],"schema":"https://github.com/citation-style-language/schema/raw/master/csl-citation.json"}</w:instrText>
      </w:r>
      <w:r>
        <w:fldChar w:fldCharType="separate"/>
      </w:r>
      <w:bookmarkStart w:id="232" w:name="__Fieldmark__1468_669725301"/>
      <w:r>
        <w:rPr>
          <w:rFonts w:cs="Times New Roman"/>
          <w:szCs w:val="24"/>
          <w:lang w:val="en-US"/>
        </w:rPr>
        <w:t>B</w:t>
      </w:r>
      <w:bookmarkStart w:id="233" w:name="__Fieldmark__3454_161985363"/>
      <w:r>
        <w:rPr>
          <w:rFonts w:cs="Times New Roman"/>
          <w:szCs w:val="24"/>
          <w:lang w:val="en-US"/>
        </w:rPr>
        <w:t>ellot et al., 2013; Brenchley and Douek, 2012; Giannelli et al., 2014; Gómez-Hurtado et al., 2016, 2016; Wiest et al., 2014)</w:t>
      </w:r>
      <w:r>
        <w:rPr>
          <w:rFonts w:cs="Times New Roman"/>
          <w:szCs w:val="24"/>
          <w:lang w:val="en-US"/>
        </w:rPr>
      </w:r>
      <w:r>
        <w:fldChar w:fldCharType="end"/>
      </w:r>
      <w:bookmarkEnd w:id="232"/>
      <w:bookmarkEnd w:id="233"/>
      <w:r>
        <w:rPr>
          <w:lang w:val="en-US"/>
        </w:rPr>
        <w:t>. Besides, performing also constrained PCoA analysis, we saw a clear separation of healthy from all hepatopathy samples, irrespective of their disease entitiy. Interestingly, hepatopathy samples displayed a successive transition pattern corresponding to their degree of LPTR from hepatopathy without, to hepatopathy with fibrosis, to hepatopathy with cirrhosis. This suggests potentially relevant relationships between an advancing dysbiosis of the IM in general (in our case referring to IM alpha- and beta diversity) and generally called dysbiosis (</w:t>
      </w:r>
      <w:r>
        <w:fldChar w:fldCharType="begin"/>
      </w:r>
      <w:r>
        <w:instrText>ADDIN ZOTERO_ITEM CSL_CITATION {"citationID":"a1jk3i6u2lo","properties":{"formattedCitation":"(Gorham and Gleeson, 2016)","plainCitation":"(Gorham and Gleeson, 2016)"},"citationItems":[{"id":1418,"uris":["http://zotero.org/users/local/mYa1v6Qc/items/HIUQXBK2"],"uri":["http://zotero.org/users/local/mYa1v6Qc/items/HIUQXBK2"],"itemData":{"id":1418,"type":"article-journal","title":"Cirrhosis and dysbiosis: New insights from next-generation sequencing","container-title":"Hepatology (Baltimore, Md.)","page":"336-338","volume":"63","issue":"1","source":"PubMed","DOI":"10.1002/hep.28133","ISSN":"1527-3350","note":"PMID: 26313376","shortTitle":"Cirrhosis and dysbiosis","journalAbbreviation":"Hepatology","language":"eng","author":[{"family":"Gorham","given":"James"},{"family":"Gleeson","given":"Michael"}],"issued":{"date-parts":[["2016",1]]}}}],"schema":"https://github.com/citation-style-language/schema/raw/master/csl-citation.json"}</w:instrText>
      </w:r>
      <w:r>
        <w:fldChar w:fldCharType="separate"/>
      </w:r>
      <w:bookmarkStart w:id="234" w:name="__Fieldmark__1475_669725301"/>
      <w:r>
        <w:rPr>
          <w:lang w:val="en-US"/>
        </w:rPr>
        <w:t>G</w:t>
      </w:r>
      <w:bookmarkStart w:id="235" w:name="__Fieldmark__3464_161985363"/>
      <w:r>
        <w:rPr>
          <w:lang w:val="en-US"/>
        </w:rPr>
        <w:t>orham and Gleeson, 2016)</w:t>
      </w:r>
      <w:r>
        <w:rPr>
          <w:lang w:val="en-US"/>
        </w:rPr>
      </w:r>
      <w:r>
        <w:fldChar w:fldCharType="end"/>
      </w:r>
      <w:bookmarkEnd w:id="234"/>
      <w:bookmarkEnd w:id="235"/>
      <w:r>
        <w:rPr>
          <w:lang w:val="en-US"/>
        </w:rPr>
        <w:t xml:space="preserve"> with progressive LPTR states. As our data nicely fits as well as it adds more body to very recently found interactions in this context showing LPTR-related IM alterations in NAFLD and HCV infected individuals (</w:t>
      </w:r>
      <w:r>
        <w:fldChar w:fldCharType="begin"/>
      </w:r>
      <w:r>
        <w:instrText>ADDIN ZOTERO_ITEM CSL_CITATION {"citationID":"abrginu0dj","properties":{"formattedCitation":"(Heidrich et al., 2017; Loomba et al., 2017)","plainCitation":"(Heidrich et al., 2017; Loomba et al., 2017)"},"citationItems":[{"id":1412,"uris":["http://zotero.org/users/local/mYa1v6Qc/items/HR674IK2"],"uri":["http://zotero.org/users/local/mYa1v6Qc/items/HR674IK2"],"itemData":{"id":1412,"type":"article-journal","title":"Intestinal microbiota in patients with chronic hepatitis C with and without liver cirrhosis compared to healthy controls","container-title":"Liver International: Official Journal of the International Association for the Study of the Liver","source":"PubMed","abstract":"BACKGROUND AND AIMS: The importance of the intestinal microbiota for the onset and clinical course of many diseases, including liver diseases like non-alcoholic steatohepatitis and cirrhosis, is increasingly recognized. However, the role of intestinal microbiota in chronic HCV infection remains unclear.\nMETHODS: In a cross sectional approach the intestinal microbiota of 95 patients chronically infected with HCV (n=57 without cirrhosis [NO-CIR]; n=38 with cirrhosis [CIR]) and 50 healthy controls (HC) without documented liver diseases was analysed.\nRESULTS: Alpha diversity, measured by number of phylotypes (S) and Shannon diversity index (H'), decreased significantly from HC to NO-CIR to CIR. S and H' correlated negatively with liver elastography. Analysis of similarities (ANOSIM) revealed highly statistically significant differences in the microbial communities between HC, NO-CIR and CIR (R=0.090; p&lt;1.0*10(-6) ). Stratifying for HCV genotypes even increased the differences. Additionally, we observed distinct patterns in the relative abundance of genera being either positive or negative correlated with diseases status.\nCONCLUSIONS: This study shows that not only the stage of liver disease but also HCV infection is associated with a reduced alpha diversity and different microbial community patterns. These differences might be caused by direct interactions between HCV and the microbiota or indirect interactions facilitated by the immune system. This article is protected by copyright. All rights reserved.","DOI":"10.1111/liv.13485","ISSN":"1478-3231","note":"PMID: 28561276","journalAbbreviation":"Liver Int.","language":"eng","author":[{"family":"Heidrich","given":"Benjamin"},{"family":"Vital","given":"Marius"},{"family":"Plumeier","given":"Iris"},{"family":"Döscher","given":"Nico"},{"family":"Kahl","given":"Silke"},{"family":"Kirschner","given":"Janina"},{"family":"Ziegert","given":"Szilvia"},{"family":"Solbach","given":"Philipp"},{"family":"Lenzen","given":"Henrike"},{"family":"Potthoff","given":"Andrej"},{"family":"Manns","given":"Michael Peter"},{"family":"Wedemeyer","given":"Heiner"},{"family":"Pieper","given":"Dietmar Helmut"}],"issued":{"date-parts":[["2017",5,31]]}}},{"id":1414,"uris":["http://zotero.org/users/local/mYa1v6Qc/items/TFRBXB6V"],"uri":["http://zotero.org/users/local/mYa1v6Qc/items/TFRBXB6V"],"itemData":{"id":1414,"type":"article-journal","title":"Gut Microbiome-Based Metagenomic Signature for Non-invasive Detection of Advanced Fibrosis in Human Nonalcoholic Fatty Liver Disease","container-title":"Cell Metabolism","page":"1054-1062.e5","volume":"25","issue":"5","source":"PubMed","abstract":"The presence of advanced fibrosis in nonalcoholic fatty liver disease (NAFLD) is the most important predictor of liver mortality. There are limited data on the diagnostic accuracy of gut microbiota-derived signature for predicting the presence of advanced fibrosis. In this prospective study, we characterized the gut microbiome compositions using whole-genome shotgun sequencing of DNA extracted from stool samples. This study included 86 uniquely well-characterized patients with biopsy-proven NAFLD, of which 72 had mild/moderate (stage 0-2 fibrosis) NAFLD, and 14 had advanced fibrosis (stage 3 or 4 fibrosis). We identified a set of 40 features (p &lt; 0.006), which included 37 bacterial species that were used to construct a Random Forest classifier model to distinguish mild/moderate NAFLD from advanced fibrosis. The model had a robust diagnostic accuracy (AUC 0.936) for detecting advanced fibrosis. This study provides preliminary evidence for a fecal-microbiome-derived metagenomic signature to detect advanced fibrosis in NAFLD.","DOI":"10.1016/j.cmet.2017.04.001","ISSN":"1932-7420","note":"PMID: 28467925","journalAbbreviation":"Cell Metab.","language":"eng","author":[{"family":"Loomba","given":"Rohit"},{"family":"Seguritan","given":"Victor"},{"family":"Li","given":"Weizhong"},{"family":"Long","given":"Tao"},{"family":"Klitgord","given":"Niels"},{"family":"Bhatt","given":"Archana"},{"family":"Dulai","given":"Parambir Singh"},{"family":"Caussy","given":"Cyrielle"},{"family":"Bettencourt","given":"Richele"},{"family":"Highlander","given":"Sarah K."},{"family":"Jones","given":"Marcus B."},{"family":"Sirlin","given":"Claude B."},{"family":"Schnabl","given":"Bernd"},{"family":"Brinkac","given":"Lauren"},{"family":"Schork","given":"Nicholas"},{"family":"Chen","given":"Chi-Hua"},{"family":"Brenner","given":"David A."},{"family":"Biggs","given":"William"},{"family":"Yooseph","given":"Shibu"},{"family":"Venter","given":"J. Craig"},{"family":"Nelson","given":"Karen E."}],"issued":{"date-parts":[["2017",5,2]]}}}],"schema":"https://github.com/citation-style-language/schema/raw/master/csl-citation.json"}</w:instrText>
      </w:r>
      <w:r>
        <w:fldChar w:fldCharType="separate"/>
      </w:r>
      <w:bookmarkStart w:id="236" w:name="__Fieldmark__1482_669725301"/>
      <w:r>
        <w:rPr>
          <w:lang w:val="en-US"/>
        </w:rPr>
        <w:t>H</w:t>
      </w:r>
      <w:bookmarkStart w:id="237" w:name="__Fieldmark__3474_161985363"/>
      <w:r>
        <w:rPr>
          <w:lang w:val="en-US"/>
        </w:rPr>
        <w:t>eidrich et al., 2017; Loomba et al., 2017)</w:t>
      </w:r>
      <w:r>
        <w:rPr>
          <w:lang w:val="en-US"/>
        </w:rPr>
      </w:r>
      <w:r>
        <w:fldChar w:fldCharType="end"/>
      </w:r>
      <w:bookmarkEnd w:id="236"/>
      <w:bookmarkEnd w:id="237"/>
      <w:r>
        <w:rPr>
          <w:lang w:val="en-US"/>
        </w:rPr>
        <w:t>, this might be at least partially irrespective of the causing damage to the liver. Moreover, one might speculate, this could be more likely connected to pathophysiological changes in the gut-liver axis in general. Our findings of BT-related associations in this context further support the relevance of pathological BT. In this regard, also other consequences of LPTR (e.g. portal hypertension) could be relevant. Moreover, this is of interest, as besides very recent and limited data (</w:t>
      </w:r>
      <w:r>
        <w:fldChar w:fldCharType="begin"/>
      </w:r>
      <w:r>
        <w:instrText>ADDIN ZOTERO_ITEM CSL_CITATION {"citationID":"amgse3h8qh","properties":{"formattedCitation":"(Heidrich et al., 2017; Loomba et al., 2017)","plainCitation":"(Heidrich et al., 2017; Loomba et al., 2017)"},"citationItems":[{"id":1412,"uris":["http://zotero.org/users/local/mYa1v6Qc/items/HR674IK2"],"uri":["http://zotero.org/users/local/mYa1v6Qc/items/HR674IK2"],"itemData":{"id":1412,"type":"article-journal","title":"Intestinal microbiota in patients with chronic hepatitis C with and without liver cirrhosis compared to healthy controls","container-title":"Liver International: Official Journal of the International Association for the Study of the Liver","source":"PubMed","abstract":"BACKGROUND AND AIMS: The importance of the intestinal microbiota for the onset and clinical course of many diseases, including liver diseases like non-alcoholic steatohepatitis and cirrhosis, is increasingly recognized. However, the role of intestinal microbiota in chronic HCV infection remains unclear.\nMETHODS: In a cross sectional approach the intestinal microbiota of 95 patients chronically infected with HCV (n=57 without cirrhosis [NO-CIR]; n=38 with cirrhosis [CIR]) and 50 healthy controls (HC) without documented liver diseases was analysed.\nRESULTS: Alpha diversity, measured by number of phylotypes (S) and Shannon diversity index (H'), decreased significantly from HC to NO-CIR to CIR. S and H' correlated negatively with liver elastography. Analysis of similarities (ANOSIM) revealed highly statistically significant differences in the microbial communities between HC, NO-CIR and CIR (R=0.090; p&lt;1.0*10(-6) ). Stratifying for HCV genotypes even increased the differences. Additionally, we observed distinct patterns in the relative abundance of genera being either positive or negative correlated with diseases status.\nCONCLUSIONS: This study shows that not only the stage of liver disease but also HCV infection is associated with a reduced alpha diversity and different microbial community patterns. These differences might be caused by direct interactions between HCV and the microbiota or indirect interactions facilitated by the immune system. This article is protected by copyright. All rights reserved.","DOI":"10.1111/liv.13485","ISSN":"1478-3231","note":"PMID: 28561276","journalAbbreviation":"Liver Int.","language":"eng","author":[{"family":"Heidrich","given":"Benjamin"},{"family":"Vital","given":"Marius"},{"family":"Plumeier","given":"Iris"},{"family":"Döscher","given":"Nico"},{"family":"Kahl","given":"Silke"},{"family":"Kirschner","given":"Janina"},{"family":"Ziegert","given":"Szilvia"},{"family":"Solbach","given":"Philipp"},{"family":"Lenzen","given":"Henrike"},{"family":"Potthoff","given":"Andrej"},{"family":"Manns","given":"Michael Peter"},{"family":"Wedemeyer","given":"Heiner"},{"family":"Pieper","given":"Dietmar Helmut"}],"issued":{"date-parts":[["2017",5,31]]}}},{"id":1414,"uris":["http://zotero.org/users/local/mYa1v6Qc/items/TFRBXB6V"],"uri":["http://zotero.org/users/local/mYa1v6Qc/items/TFRBXB6V"],"itemData":{"id":1414,"type":"article-journal","title":"Gut Microbiome-Based Metagenomic Signature for Non-invasive Detection of Advanced Fibrosis in Human Nonalcoholic Fatty Liver Disease","container-title":"Cell Metabolism","page":"1054-1062.e5","volume":"25","issue":"5","source":"PubMed","abstract":"The presence of advanced fibrosis in nonalcoholic fatty liver disease (NAFLD) is the most important predictor of liver mortality. There are limited data on the diagnostic accuracy of gut microbiota-derived signature for predicting the presence of advanced fibrosis. In this prospective study, we characterized the gut microbiome compositions using whole-genome shotgun sequencing of DNA extracted from stool samples. This study included 86 uniquely well-characterized patients with biopsy-proven NAFLD, of which 72 had mild/moderate (stage 0-2 fibrosis) NAFLD, and 14 had advanced fibrosis (stage 3 or 4 fibrosis). We identified a set of 40 features (p &lt; 0.006), which included 37 bacterial species that were used to construct a Random Forest classifier model to distinguish mild/moderate NAFLD from advanced fibrosis. The model had a robust diagnostic accuracy (AUC 0.936) for detecting advanced fibrosis. This study provides preliminary evidence for a fecal-microbiome-derived metagenomic signature to detect advanced fibrosis in NAFLD.","DOI":"10.1016/j.cmet.2017.04.001","ISSN":"1932-7420","note":"PMID: 28467925","journalAbbreviation":"Cell Metab.","language":"eng","author":[{"family":"Loomba","given":"Rohit"},{"family":"Seguritan","given":"Victor"},{"family":"Li","given":"Weizhong"},{"family":"Long","given":"Tao"},{"family":"Klitgord","given":"Niels"},{"family":"Bhatt","given":"Archana"},{"family":"Dulai","given":"Parambir Singh"},{"family":"Caussy","given":"Cyrielle"},{"family":"Bettencourt","given":"Richele"},{"family":"Highlander","given":"Sarah K."},{"family":"Jones","given":"Marcus B."},{"family":"Sirlin","given":"Claude B."},{"family":"Schnabl","given":"Bernd"},{"family":"Brinkac","given":"Lauren"},{"family":"Schork","given":"Nicholas"},{"family":"Chen","given":"Chi-Hua"},{"family":"Brenner","given":"David A."},{"family":"Biggs","given":"William"},{"family":"Yooseph","given":"Shibu"},{"family":"Venter","given":"J. Craig"},{"family":"Nelson","given":"Karen E."}],"issued":{"date-parts":[["2017",5,2]]}}}],"schema":"https://github.com/citation-style-language/schema/raw/master/csl-citation.json"}</w:instrText>
      </w:r>
      <w:r>
        <w:fldChar w:fldCharType="separate"/>
      </w:r>
      <w:bookmarkStart w:id="238" w:name="__Fieldmark__1489_669725301"/>
      <w:r>
        <w:rPr>
          <w:lang w:val="en-US"/>
        </w:rPr>
        <w:t>H</w:t>
      </w:r>
      <w:bookmarkStart w:id="239" w:name="__Fieldmark__3484_161985363"/>
      <w:r>
        <w:rPr>
          <w:lang w:val="en-US"/>
        </w:rPr>
        <w:t>eidrich et al., 2017; Loomba et al., 2017)</w:t>
      </w:r>
      <w:r>
        <w:rPr>
          <w:lang w:val="en-US"/>
        </w:rPr>
      </w:r>
      <w:r>
        <w:fldChar w:fldCharType="end"/>
      </w:r>
      <w:bookmarkEnd w:id="238"/>
      <w:bookmarkEnd w:id="239"/>
      <w:r>
        <w:rPr>
          <w:lang w:val="en-US"/>
        </w:rPr>
        <w:t>, the topic of IM alterations has not really been properly investigated in this context before and is only starting to be recognized. Furthermore, almost all existing data of IM alterations and LPTR depend on results of patients with liver cirrhosis (</w:t>
      </w:r>
      <w:r>
        <w:fldChar w:fldCharType="begin"/>
      </w:r>
      <w:r>
        <w:instrText>ADDIN ZOTERO_ITEM CSL_CITATION {"citationID":"a2nkhb0514j","properties":{"formattedCitation":"(Aly et al., 2016; Bajaj et al., 2014; Chen et al., 2011b; Gorham and Gleeson, 2016, 2016; Qin et al., 2014b)","plainCitation":"(Aly et al., 2016; Bajaj et al., 2014; Chen et al., 2011b; Gorham and Gleeson, 2016, 2016; Qin et al., 2014b)"},"citationItems":[{"id":1228,"uris":["http://zotero.org/users/local/mYa1v6Qc/items/KAQWDK7A"],"uri":["http://zotero.org/users/local/mYa1v6Qc/items/KAQWDK7A"],"itemData":{"id":1228,"type":"article-journal","title":"Gut microbiome alterations in patients with stage 4 hepatitis C","container-title":"Gut Pathogens","volume":"8","issue":"1","source":"CrossRef","URL":"http://gutpathogens.biomedcentral.com/articles/10.1186/s13099-016-0124-2","DOI":"10.1186/s13099-016-0124-2","ISSN":"1757-4749","language":"en","author":[{"family":"Aly","given":"AbdelRahman Mahmoud"},{"family":"Adel","given":"AbdelReheem"},{"family":"El-Gendy","given":"Ahmed Osama"},{"family":"Essam","given":"Tamer M."},{"family":"Aziz","given":"Ramy K."}],"issued":{"date-parts":[["2016",12]]},"accessed":{"date-parts":[["2016",10,18]]}},"label":"page"},{"id":1420,"uris":["http://zotero.org/users/local/mYa1v6Qc/items/UHA42AMC"],"uri":["http://zotero.org/users/local/mYa1v6Qc/items/UHA42AMC"],"itemData":{"id":1420,"type":"article-journal","title":"Altered profile of human gut microbiome is associated with cirrhosis and its complications","container-title":"Journal of Hepatology","page":"940-947","volume":"60","issue":"5","source":"PubMed","abstract":"BACKGROUND &amp; AIMS: The gut microbiome is altered in cirrhosis; however its evolution with disease progression is only partly understood. We aimed to study changes in the microbiome over cirrhosis severity, its stability over time and its longitudinal alterations with decompensation.\nMETHODS: Controls and age-matched cirrhotics (compensated/decompensated/hospitalized) were included. Their stool microbiota was quantified using multi-tagged pyrosequencing. The ratio of autochthonous to non-autochthonous taxa was calculated as the cirrhosis dysbiosis ratio (CDR); a low number indicating dysbiosis. Firstly, the microbiome was compared between controls and cirrhotic sub-groups. Secondly, for stability assessment, stool collected twice within 6months in compensated outpatients was analyzed. Thirdly, changes after decompensation were assessed using (a) longitudinal comparison in patients before/after hepatic encephalopathy development (HE), (b) longitudinal cohort of hospitalized infected cirrhotics MELD-matched to uninfected cirrhotics followed for 30days.\nRESULTS: 244 subjects [219 cirrhotics (121 compensated outpatients, 54 decompensated outpatients, 44 inpatients) and 25 age-matched controls] were included. CDR was highest in controls (2.05) followed by compensated (0.89), decompensated (0.66), and inpatients (0.32, p&lt;0.0001) and negatively correlated with endotoxin. Microbiota and CDR remained unchanged in stable outpatient cirrhotics (0.91 vs. 0.86, p=0.45). In patients studied before/after HE development, dysbiosis occurred post-HE (CDR: 1.2 to 0.42, p=0.03). In the longitudinal matched-cohort, microbiota were significantly different between infected/uninfected cirrhotics at baseline and a low CDR was associated with death and organ failures within 30days.\nCONCLUSIONS: Progressive changes in the gut microbiome accompany cirrhosis and become more severe in the setting of decompensation. The cirrhosis dysbiosis ratio may be a useful quantitative index to describe microbiome alterations accompanying cirrhosis progression.","DOI":"10.1016/j.jhep.2013.12.019","ISSN":"1600-0641","note":"PMID: 24374295\nPMCID: PMC3995845","journalAbbreviation":"J. Hepatol.","language":"eng","author":[{"family":"Bajaj","given":"Jasmohan S."},{"family":"Heuman","given":"Douglas M."},{"family":"Hylemon","given":"Phillip B."},{"family":"Sanyal","given":"Arun J."},{"family":"White","given":"Melanie B."},{"family":"Monteith","given":"Pamela"},{"family":"Noble","given":"Nicole A."},{"family":"Unser","given":"Ariel B."},{"family":"Daita","given":"Kalyani"},{"family":"Fisher","given":"Andmorgan R."},{"family":"Sikaroodi","given":"Masoumeh"},{"family":"Gillevet","given":"Patrick M."}],"issued":{"date-parts":[["2014",5]]}},"label":"page"},{"id":1328,"uris":["http://zotero.org/users/local/mYa1v6Qc/items/WJIK3AQG"],"uri":["http://zotero.org/users/local/mYa1v6Qc/items/WJIK3AQG"],"itemData":{"id":1328,"type":"article-journal","title":"Characterization of fecal microbial communities in patients with liver cirrhosis","container-title":"Hepatology","page":"562-572","volume":"54","issue":"2","source":"CrossRef","DOI":"10.1002/hep.24423","ISSN":"02709139","language":"en","author":[{"family":"Chen","given":"Yanfei"},{"family":"Yang","given":"Fengling"},{"family":"Lu","given":"Haifeng"},{"family":"Wang","given":"Baohong"},{"family":"Chen","given":"Yunbo"},{"family":"Lei","given":"Dajiang"},{"family":"Wang","given":"Yuezhu"},{"family":"Zhu","given":"Baoli"},{"family":"Li","given":"Lanjuan"}],"issued":{"date-parts":[["2011",8]]}},"label":"page"},{"id":1418,"uris":["http://zotero.org/users/local/mYa1v6Qc/items/HIUQXBK2"],"uri":["http://zotero.org/users/local/mYa1v6Qc/items/HIUQXBK2"],"itemData":{"id":1418,"type":"article-journal","title":"Cirrhosis and dysbiosis: New insights from next-generation sequencing","container-title":"Hepatology (Baltimore, Md.)","page":"336-338","volume":"63","issue":"1","source":"PubMed","DOI":"10.1002/hep.28133","ISSN":"1527-3350","note":"PMID: 26313376","shortTitle":"Cirrhosis and dysbiosis","journalAbbreviation":"Hepatology","language":"eng","author":[{"family":"Gorham","given":"James"},{"family":"Gleeson","given":"Michael"}],"issued":{"date-parts":[["2016",1]]}},"label":"page"},{"id":1418,"uris":["http://zotero.org/users/local/mYa1v6Qc/items/HIUQXBK2"],"uri":["http://zotero.org/users/local/mYa1v6Qc/items/HIUQXBK2"],"itemData":{"id":1418,"type":"article-journal","title":"Cirrhosis and dysbiosis: New insights from next-generation sequencing","container-title":"Hepatology (Baltimore, Md.)","page":"336-338","volume":"63","issue":"1","source":"PubMed","DOI":"10.1002/hep.28133","ISSN":"1527-3350","note":"PMID: 26313376","shortTitle":"Cirrhosis and dysbiosis","journalAbbreviation":"Hepatology","language":"eng","author":[{"family":"Gorham","given":"James"},{"family":"Gleeson","given":"Michael"}],"issued":{"date-parts":[["2016",1]]}},"label":"page"},{"id":1224,"uris":["http://zotero.org/users/local/mYa1v6Qc/items/CW2QHQGF"],"uri":["http://zotero.org/users/local/mYa1v6Qc/items/CW2QHQGF"],"itemData":{"id":1224,"type":"article-journal","title":"Alterations of the human gut microbiome in liver cirrhosis","container-title":"Nature","page":"59-64","volume":"513","issue":"7516","source":"CrossRef","DOI":"10.1038/nature13568","ISSN":"0028-0836, 1476-4687","author":[{"family":"Qin","given":"Nan"},{"family":"Yang","given":"Fengling"},{"family":"Li","given":"Ang"},{"family":"Prifti","given":"Edi"},{"family":"Chen","given":"Yanfei"},{"family":"Shao","given":"Li"},{"family":"Guo","given":"Jing"},{"family":"Le Chatelier","given":"Emmanuelle"},{"family":"Yao","given":"Jian"},{"family":"Wu","given":"Lingjiao"},{"family":"Zhou","given":"Jiawei"},{"family":"Ni","given":"Shujun"},{"family":"Liu","given":"Lin"},{"family":"Pons","given":"Nicolas"},{"family":"Batto","given":"Jean Michel"},{"family":"Kennedy","given":"Sean P."},{"family":"Leonard","given":"Pierre"},{"family":"Yuan","given":"Chunhui"},{"family":"Ding","given":"Wenchao"},{"family":"Chen","given":"Yuanting"},{"family":"Hu","given":"Xinjun"},{"family":"Zheng","given":"Beiwen"},{"family":"Qian","given":"Guirong"},{"family":"Xu","given":"Wei"},{"family":"Ehrlich","given":"S. Dusko"},{"family":"Zheng","given":"Shusen"},{"family":"Li","given":"Lanjuan"}],"issued":{"date-parts":[["2014",7,23]]}},"label":"page"}],"schema":"https://github.com/citation-style-language/schema/raw/master/csl-citation.json"}</w:instrText>
      </w:r>
      <w:r>
        <w:fldChar w:fldCharType="separate"/>
      </w:r>
      <w:bookmarkStart w:id="240" w:name="__Fieldmark__1496_669725301"/>
      <w:r>
        <w:rPr>
          <w:lang w:val="en-US"/>
        </w:rPr>
        <w:t>A</w:t>
      </w:r>
      <w:bookmarkStart w:id="241" w:name="__Fieldmark__3494_161985363"/>
      <w:r>
        <w:rPr>
          <w:lang w:val="en-US"/>
        </w:rPr>
        <w:t>ly et al., 2016; Bajaj et al., 2014; Chen et al., 2011b; Gorham and Gleeson, 2016, 2016; Qin et al., 2014b)</w:t>
      </w:r>
      <w:r>
        <w:rPr>
          <w:lang w:val="en-US"/>
        </w:rPr>
      </w:r>
      <w:r>
        <w:fldChar w:fldCharType="end"/>
      </w:r>
      <w:bookmarkEnd w:id="240"/>
      <w:bookmarkEnd w:id="241"/>
      <w:r>
        <w:rPr>
          <w:lang w:val="en-US"/>
        </w:rPr>
        <w:t>. Moreover, former existing data of IM alterations regarding the generation of and effects on liver fibrosis until now has almost exclusively been relying on animal experiments (</w:t>
      </w:r>
      <w:bookmarkStart w:id="242" w:name="__Fieldmark__2470_186683166"/>
      <w:r>
        <w:rPr>
          <w:lang w:val="en-US"/>
        </w:rPr>
        <w:t>M</w:t>
      </w:r>
      <w:bookmarkStart w:id="243" w:name="__Fieldmark__1029_351641362"/>
      <w:r>
        <w:rPr>
          <w:lang w:val="en-US"/>
        </w:rPr>
        <w:t>a</w:t>
      </w:r>
      <w:bookmarkStart w:id="244" w:name="__Fieldmark__844_1528461064"/>
      <w:r>
        <w:rPr>
          <w:lang w:val="en-US"/>
        </w:rPr>
        <w:t>c</w:t>
      </w:r>
      <w:r>
        <w:fldChar w:fldCharType="begin"/>
      </w:r>
      <w:r>
        <w:instrText>ADDIN ZOTERO_ITEM CSL_CITATION {"citationID":"auo068i9i3","properties":{"formattedCitation":"(Macpherson et al., 2016; Tilg et al., 2016)","plainCitation":"(Macpherson et al., 2016; Tilg et al., 2016)"},"citationItems":[{"id":1353,"uris":["http://zotero.org/users/local/mYa1v6Qc/items/7VZ3H4FA"],"uri":["http://zotero.org/users/local/mYa1v6Qc/items/7VZ3H4FA"],"itemData":{"id":1353,"type":"article-journal","title":"The Liver at the Nexus of Host-Microbial Interactions","container-title":"Cell Host &amp; Microbe","page":"561-571","volume":"20","issue":"5","source":"PubMed","abstract":"The liver receives blood from the intestine, from the spleen, and directly from the heart and holds a vital position in vertebrate physiology. It plays a role in intermediary metabolism, bile secretion, maintaining blood sterility, serum homeostasis, xenobiotic detoxification, and immunological activity. This article provides our perspective on the liver as a nexus in establishing and maintaining host microbial mutualism. We discuss the role of the liver not only in sanitizing the blood stream from penetrant live microbes, but also in metabolizing xenobiotics that are synthesized or modified by intestinal microbes, and how microbiota modify the signaling potential of bile acids. The combination of bile acids as hormones and the metabolic control from pervasive effects of other absorbed microbial molecules powerfully shape hepatic metabolism. In addition, intestinal microbial metabolites can be sensed by liver-resident immune cells, which may disturb liver homeostasis, leading to fibrosis and liver cancer.","DOI":"10.1016/j.chom.2016.10.016","ISSN":"1934-6069","note":"PMID: 27832587","journalAbbreviation":"Cell Host Microbe","language":"eng","author":[{"family":"Macpherson","given":"Andrew J."},{"family":"Heikenwalder","given":"Mathias"},{"family":"Ganal-Vonarburg","given":"Stephanie C."}],"issued":{"date-parts":[["2016",11,9]]}}},{"id":1309,"uris":["http://zotero.org/users/local/mYa1v6Qc/items/F4WEW9UF"],"uri":["http://zotero.org/users/local/mYa1v6Qc/items/F4WEW9UF"],"itemData":{"id":1309,"type":"article-journal","title":"Gut microbiome and liver diseases","container-title":"Gut","source":"PubMed","abstract":"The gut microbiota has recently evolved as a new important player in the pathophysiology of many intestinal and extraintestinal diseases. The liver is the organ which is in closest contact with the intestinal tract, and is exposed to a substantial amount of bacterial components and metabolites. Various liver disorders such as alcoholic liver disease, non-alcoholic liver disease and primary sclerosing cholangitis have been associated with an altered microbiome. This dysbiosis may influence the degree of hepatic steatosis, inflammation and fibrosis through multiple interactions with the host's immune system and other cell types. Whereas few results from clinical metagenomic studies in liver disease are available, evidence is accumulating that in liver cirrhosis an oral microbiome is overrepresented in the lower intestinal tract, potentially contributing to disease process and severity. A major role for the gut microbiota in liver disorders is also supported by the accumulating evidence that several complications of severe liver disease such as hepatic encephalopathy are efficiently treated by various prebiotics, probiotics and antibiotics. A better understanding of the gut microbiota and its components in liver diseases might provide a more complete picture of these complex disorders and also form the basis for novel therapies.","DOI":"10.1136/gutjnl-2016-312729","ISSN":"1468-3288","note":"PMID: 27802157","journalAbbreviation":"Gut","language":"eng","author":[{"family":"Tilg","given":"Herbert"},{"family":"Cani","given":"Patrice D."},{"family":"Mayer","given":"Emeran A."}],"issued":{"date-parts":[["2016",10,8]]}}}],"schema":"https://github.com/citation-style-language/schema/raw/master/csl-citation.json"}</w:instrText>
      </w:r>
      <w:r>
        <w:fldChar w:fldCharType="separate"/>
      </w:r>
      <w:bookmarkStart w:id="245" w:name="__Fieldmark__1509_669725301"/>
      <w:r>
        <w:rPr>
          <w:lang w:val="en-US"/>
        </w:rPr>
        <w:t>p</w:t>
      </w:r>
      <w:bookmarkStart w:id="246" w:name="__Fieldmark__3513_161985363"/>
      <w:r>
        <w:rPr>
          <w:lang w:val="en-US"/>
        </w:rPr>
        <w:t>herson et al., 2016; Tilg et al., 2016)</w:t>
      </w:r>
      <w:r>
        <w:rPr>
          <w:lang w:val="en-US"/>
        </w:rPr>
      </w:r>
      <w:r>
        <w:fldChar w:fldCharType="end"/>
      </w:r>
      <w:bookmarkEnd w:id="242"/>
      <w:bookmarkEnd w:id="243"/>
      <w:bookmarkEnd w:id="244"/>
      <w:bookmarkEnd w:id="245"/>
      <w:bookmarkEnd w:id="246"/>
      <w:r>
        <w:rPr>
          <w:lang w:val="en-US"/>
        </w:rPr>
        <w:t>. If this, admittedly speculative, drafted association of IM alterations and BT in the context of LPTR represents a relevant contributor or only displays an epiphenoma still remains unexplained and will be an issue for further and much-needed research in this context (</w:t>
      </w:r>
      <w:r>
        <w:fldChar w:fldCharType="begin"/>
      </w:r>
      <w:r>
        <w:instrText>ADDIN ZOTERO_ITEM CSL_CITATION {"citationID":"u98S69Pv","properties":{"formattedCitation":"(Wiest et al., 2017)","plainCitation":"(Wiest et al., 2017)"},"citationItems":[{"id":1410,"uris":["http://zotero.org/users/local/mYa1v6Qc/items/FWQ54M2K"],"uri":["http://zotero.org/users/local/mYa1v6Qc/items/FWQ54M2K"],"itemData":{"id":1410,"type":"article-journal","title":"'Targeting the gut-liver axis in liver disease'","container-title":"Journal of Hepatology","source":"PubMed","abstract":"The gut is open to the outer environment, harbours the microbiome containing several fold more genetic material than the human genome and produces a myriad of metabolites as well as hormones/peptides. The liver is at the nexus between this vast source of nutrients, toxins and hormones and the remaining human body. Not surprisingly, this liver-gut-axis has hence, been demonstrated in experimental models and in-vitro systems to contribute to the pathogenesis of most liver diseases such as alcoholic and non-alcoholic fatty liver disease (NAFLD), -steatohepatitis (NASH), cholestatic liver diseases, hepatocellular carcinoma, acute-on-chronic liver failure, progression to fibrosis/cirrhosis and complications of cirrhosis. Therapeutic approaches can be grouped into modulation of the microbiota, the bile acid pool and/or its signaling, gut-lumen adsorptive strategies, bariatric procedures, incretins and miscellaneous (e.g.prokinetics). However, in order to proof these concepts investigations in humans are key and thus, this article will highlight the most recent human studies and clinical trials targeting the liver-gut-axis. A list of ongoing (not yet published) trials is presented in table 1. Moreover, we will take the liberty to encourage clinical trials on concepts that are so far not yet established.","DOI":"10.1016/j.jhep.2017.05.007","ISSN":"1600-0641","note":"PMID: 28526488","journalAbbreviation":"J. Hepatol.","language":"eng","author":[{"family":"Wiest","given":"Reiner"},{"family":"Albillos","given":"Agustin"},{"family":"Trauner","given":"Michael"},{"family":"Bajaj","given":"Jashmohan"},{"family":"Jalan","given":"Rajiv"}],"issued":{"date-parts":[["2017",5,16]]}}}],"schema":"https://github.com/citation-style-language/schema/raw/master/csl-citation.json"}</w:instrText>
      </w:r>
      <w:r>
        <w:fldChar w:fldCharType="separate"/>
      </w:r>
      <w:bookmarkStart w:id="247" w:name="__Fieldmark__1519_669725301"/>
      <w:r>
        <w:rPr>
          <w:lang w:val="en-US"/>
        </w:rPr>
        <w:t>W</w:t>
      </w:r>
      <w:bookmarkStart w:id="248" w:name="__Fieldmark__3529_161985363"/>
      <w:r>
        <w:rPr>
          <w:lang w:val="en-US"/>
        </w:rPr>
        <w:t>iest et al., 2017)</w:t>
      </w:r>
      <w:r>
        <w:rPr>
          <w:lang w:val="en-US"/>
        </w:rPr>
      </w:r>
      <w:r>
        <w:fldChar w:fldCharType="end"/>
      </w:r>
      <w:bookmarkEnd w:id="247"/>
      <w:bookmarkEnd w:id="248"/>
      <w:r>
        <w:rPr>
          <w:lang w:val="en-US"/>
        </w:rPr>
        <w:t>.</w:t>
      </w:r>
    </w:p>
    <w:p>
      <w:pPr>
        <w:pStyle w:val="Normal"/>
        <w:spacing w:lineRule="auto" w:line="360"/>
        <w:jc w:val="both"/>
        <w:rPr>
          <w:lang w:val="en-US"/>
        </w:rPr>
      </w:pPr>
      <w:del w:id="285" w:author="Unknown Author" w:date="2017-08-09T17:07:00Z">
        <w:r>
          <w:rPr>
            <w:lang w:val="en-US"/>
          </w:rPr>
        </w:r>
      </w:del>
    </w:p>
    <w:p>
      <w:pPr>
        <w:pStyle w:val="Normal"/>
        <w:spacing w:lineRule="auto" w:line="360"/>
        <w:jc w:val="both"/>
        <w:rPr>
          <w:lang w:val="en-US"/>
        </w:rPr>
      </w:pPr>
      <w:del w:id="286" w:author="Unknown Author" w:date="2017-08-09T17:07:00Z">
        <w:r>
          <w:rPr>
            <w:lang w:val="en-US"/>
          </w:rPr>
        </w:r>
      </w:del>
    </w:p>
    <w:p>
      <w:pPr>
        <w:pStyle w:val="Normal"/>
        <w:spacing w:lineRule="auto" w:line="360"/>
        <w:jc w:val="both"/>
        <w:rPr>
          <w:lang w:val="en-US"/>
        </w:rPr>
      </w:pPr>
      <w:del w:id="287" w:author="Unknown Author" w:date="2017-08-09T17:07:00Z">
        <w:r>
          <w:rPr>
            <w:lang w:val="en-US"/>
          </w:rPr>
        </w:r>
      </w:del>
    </w:p>
    <w:p>
      <w:pPr>
        <w:pStyle w:val="Normal"/>
        <w:spacing w:lineRule="auto" w:line="360"/>
        <w:jc w:val="both"/>
        <w:rPr>
          <w:lang w:val="en-US"/>
        </w:rPr>
      </w:pPr>
      <w:r>
        <w:rPr>
          <w:lang w:val="en-US"/>
        </w:rPr>
      </w:r>
    </w:p>
    <w:p>
      <w:pPr>
        <w:pStyle w:val="Normal"/>
        <w:spacing w:lineRule="auto" w:line="360"/>
        <w:jc w:val="both"/>
        <w:rPr>
          <w:b/>
          <w:b/>
          <w:lang w:val="en-US"/>
        </w:rPr>
      </w:pPr>
      <w:r>
        <w:rPr>
          <w:b/>
          <w:lang w:val="en-US"/>
        </w:rPr>
        <w:t>CONCLUSION</w:t>
      </w:r>
    </w:p>
    <w:p>
      <w:pPr>
        <w:pStyle w:val="Normal"/>
        <w:spacing w:lineRule="auto" w:line="360"/>
        <w:jc w:val="both"/>
        <w:rPr/>
      </w:pPr>
      <w:r>
        <w:rPr>
          <w:lang w:val="en-US"/>
        </w:rPr>
        <w:t>We were able to detect specific alterations of the IM (alpha-, and beta-diversity as well as on class and genus level) in patients with AIH, also in delineation of existing and already known alterations in hepatopathy controls of non-AIH etiology. As our data of non-AIH hepatopathy controls nicely fits into known alterations, our specific AIH-based data can only serve as a first spotlight in this context but adds important body to very sparse evidence in the field being additionally not based on a NGS approach as it did our work (</w:t>
      </w:r>
      <w:r>
        <w:fldChar w:fldCharType="begin"/>
      </w:r>
      <w:r>
        <w:instrText>ADDIN ZOTERO_ITEM CSL_CITATION {"citationID":"Yjumrkfa","properties":{"formattedCitation":"(Lin et al., 2015)","plainCitation":"(Lin et al., 2015)"},"citationItems":[{"id":1223,"uris":["http://zotero.org/users/local/mYa1v6Qc/items/N6QPKJ84"],"uri":["http://zotero.org/users/local/mYa1v6Qc/items/N6QPKJ84"],"itemData":{"id":1223,"type":"article-journal","title":"Abnormal intestinal permeability and microbiota in patients with autoimmune hepatitis","container-title":"International journal of clinical and experimental pathology","page":"5153","volume":"8","issue":"5","source":"Google Scholar","author":[{"family":"Lin","given":"Rui"},{"family":"Zhou","given":"Lu"},{"family":"Zhang","given":"Jie"},{"family":"Wang","given":"Bangmao"}],"issued":{"date-parts":[["2015"]]}}}],"schema":"https://github.com/citation-style-language/schema/raw/master/csl-citation.json"}</w:instrText>
      </w:r>
      <w:r>
        <w:fldChar w:fldCharType="separate"/>
      </w:r>
      <w:bookmarkStart w:id="249" w:name="__Fieldmark__1529_669725301"/>
      <w:r>
        <w:rPr>
          <w:lang w:val="en-US"/>
        </w:rPr>
        <w:t>L</w:t>
      </w:r>
      <w:bookmarkStart w:id="250" w:name="__Fieldmark__3556_161985363"/>
      <w:r>
        <w:rPr>
          <w:lang w:val="en-US"/>
        </w:rPr>
        <w:t>in et al., 2015)</w:t>
      </w:r>
      <w:r>
        <w:rPr>
          <w:lang w:val="en-US"/>
        </w:rPr>
      </w:r>
      <w:r>
        <w:fldChar w:fldCharType="end"/>
      </w:r>
      <w:bookmarkEnd w:id="249"/>
      <w:bookmarkEnd w:id="250"/>
      <w:r>
        <w:rPr>
          <w:lang w:val="en-US"/>
        </w:rPr>
        <w:t>. Moreover, our results could serve as a starting point for further IM-based research in the field of AIH. Here, pathophysiologically relevant (e.g. induction and regulation of autoimmunological processes, immuno-regulation, generation of impairment mechanisms etc.) as well as diagnostical information (e.g. diagnosis classifier, evaluation of disease severity etc.) could result from further research in this context. Moreover, this might help to close existing gaps in the understanding of AIH generation as well disease-modulating factors helping to discover new therapeutic as well as preventive approaches. Especially in an immunological context, our data could serve as a fruitful starting point for further identification of IM-specific immuno-modulatory mechanisms in AIH (</w:t>
      </w:r>
      <w:r>
        <w:fldChar w:fldCharType="begin"/>
      </w:r>
      <w:r>
        <w:instrText>ADDIN ZOTERO_ITEM CSL_CITATION {"citationID":"ag93eumgv3","properties":{"formattedCitation":"(Ahern et al., 2014; Geva-Zatorsky et al., 2017)","plainCitation":"(Ahern et al., 2014; Geva-Zatorsky et al., 2017)"},"citationItems":[{"id":551,"uris":["http://zotero.org/users/local/mYa1v6Qc/items/TS6TCV6X"],"uri":["http://zotero.org/users/local/mYa1v6Qc/items/TS6TCV6X"],"itemData":{"id":551,"type":"article-journal","title":"Mining the Human Gut Microbiota for Effector Strains that Shape the Immune System","container-title":"Immunity","page":"815-823","volume":"40","issue":"6","source":"CrossRef","DOI":"10.1016/j.immuni.2014.05.012","ISSN":"10747613","language":"en","author":[{"family":"Ahern","given":"Philip P."},{"family":"Faith","given":"Jeremiah J."},{"family":"Gordon","given":"Jeffrey I."}],"issued":{"date-parts":[["2014",6]]}}},{"id":1422,"uris":["http://zotero.org/users/local/mYa1v6Qc/items/H4KTNFFW"],"uri":["http://zotero.org/users/local/mYa1v6Qc/items/H4KTNFFW"],"itemData":{"id":1422,"type":"article-journal","title":"Mining the Human Gut Microbiota for Immunomodulatory Organisms","container-title":"Cell","page":"928-943.e11","volume":"168","issue":"5","source":"PubMed","abstract":"Within the human gut reside diverse microbes coexisting with the host in a mutually advantageous relationship. Evidence has revealed the pivotal role of the gut microbiota in shaping the immune system. To date, only a few of these microbes have been shown to modulate specific immune parameters. Herein, we broadly identify the immunomodulatory effects of phylogenetically diverse human gut microbes. We monocolonized mice with each of 53 individual bacterial species and systematically analyzed host immunologic adaptation to colonization. Most microbes exerted several specialized, complementary, and redundant transcriptional and immunomodulatory effects. Surprisingly, these were independent of microbial phylogeny. Microbial diversity in the gut ensures robustness of the microbiota's ability to generate a consistent immunomodulatory impact, serving as a highly important epigenetic system. This study provides a foundation for investigation of gut microbiota-host mutualism, highlighting key players that could identify important therapeutics.","DOI":"10.1016/j.cell.2017.01.022","ISSN":"1097-4172","note":"PMID: 28215708","journalAbbreviation":"Cell","language":"eng","author":[{"family":"Geva-Zatorsky","given":"Naama"},{"family":"Sefik","given":"Esen"},{"family":"Kua","given":"Lindsay"},{"family":"Pasman","given":"Lesley"},{"family":"Tan","given":"Tze Guan"},{"family":"Ortiz-Lopez","given":"Adriana"},{"family":"Yanortsang","given":"Tsering Bakto"},{"family":"Yang","given":"Liang"},{"family":"Jupp","given":"Ray"},{"family":"Mathis","given":"Diane"},{"family":"Benoist","given":"Christophe"},{"family":"Kasper","given":"Dennis L."}],"issued":{"date-parts":[["2017",2,23]]}}}],"schema":"https://github.com/citation-style-language/schema/raw/master/csl-citation.json"}</w:instrText>
      </w:r>
      <w:r>
        <w:fldChar w:fldCharType="separate"/>
      </w:r>
      <w:bookmarkStart w:id="251" w:name="__Fieldmark__1536_669725301"/>
      <w:r>
        <w:rPr>
          <w:lang w:val="en-US"/>
        </w:rPr>
        <w:t>A</w:t>
      </w:r>
      <w:bookmarkStart w:id="252" w:name="__Fieldmark__3566_161985363"/>
      <w:r>
        <w:rPr>
          <w:lang w:val="en-US"/>
        </w:rPr>
        <w:t>hern et al., 2014; Geva-Zatorsky et al., 2017)</w:t>
      </w:r>
      <w:r>
        <w:rPr>
          <w:lang w:val="en-US"/>
        </w:rPr>
      </w:r>
      <w:r>
        <w:fldChar w:fldCharType="end"/>
      </w:r>
      <w:bookmarkEnd w:id="251"/>
      <w:bookmarkEnd w:id="252"/>
      <w:r>
        <w:rPr>
          <w:lang w:val="en-US"/>
        </w:rPr>
        <w:t>. The additionally unveiled relation between markers of BT and IM alterations further fosters the importance and relevance of the gut-liver axis in hepatopathies in general. Additionally these findings encourage more research to better understand relevant connections in this context as well as to recover the therapeutic potential by modulating these interactions (</w:t>
      </w:r>
      <w:r>
        <w:fldChar w:fldCharType="begin"/>
      </w:r>
      <w:r>
        <w:instrText>ADDIN ZOTERO_ITEM CSL_CITATION {"citationID":"nMKiQb46","properties":{"formattedCitation":"(Wiest et al., 2017)","plainCitation":"(Wiest et al., 2017)"},"citationItems":[{"id":1410,"uris":["http://zotero.org/users/local/mYa1v6Qc/items/FWQ54M2K"],"uri":["http://zotero.org/users/local/mYa1v6Qc/items/FWQ54M2K"],"itemData":{"id":1410,"type":"article-journal","title":"'Targeting the gut-liver axis in liver disease'","container-title":"Journal of Hepatology","source":"PubMed","abstract":"The gut is open to the outer environment, harbours the microbiome containing several fold more genetic material than the human genome and produces a myriad of metabolites as well as hormones/peptides. The liver is at the nexus between this vast source of nutrients, toxins and hormones and the remaining human body. Not surprisingly, this liver-gut-axis has hence, been demonstrated in experimental models and in-vitro systems to contribute to the pathogenesis of most liver diseases such as alcoholic and non-alcoholic fatty liver disease (NAFLD), -steatohepatitis (NASH), cholestatic liver diseases, hepatocellular carcinoma, acute-on-chronic liver failure, progression to fibrosis/cirrhosis and complications of cirrhosis. Therapeutic approaches can be grouped into modulation of the microbiota, the bile acid pool and/or its signaling, gut-lumen adsorptive strategies, bariatric procedures, incretins and miscellaneous (e.g.prokinetics). However, in order to proof these concepts investigations in humans are key and thus, this article will highlight the most recent human studies and clinical trials targeting the liver-gut-axis. A list of ongoing (not yet published) trials is presented in table 1. Moreover, we will take the liberty to encourage clinical trials on concepts that are so far not yet established.","DOI":"10.1016/j.jhep.2017.05.007","ISSN":"1600-0641","note":"PMID: 28526488","journalAbbreviation":"J. Hepatol.","language":"eng","author":[{"family":"Wiest","given":"Reiner"},{"family":"Albillos","given":"Agustin"},{"family":"Trauner","given":"Michael"},{"family":"Bajaj","given":"Jashmohan"},{"family":"Jalan","given":"Rajiv"}],"issued":{"date-parts":[["2017",5,16]]}}}],"schema":"https://github.com/citation-style-language/schema/raw/master/csl-citation.json"}</w:instrText>
      </w:r>
      <w:r>
        <w:fldChar w:fldCharType="separate"/>
      </w:r>
      <w:bookmarkStart w:id="253" w:name="__Fieldmark__1543_669725301"/>
      <w:r>
        <w:rPr>
          <w:lang w:val="en-US"/>
        </w:rPr>
        <w:t>W</w:t>
      </w:r>
      <w:bookmarkStart w:id="254" w:name="__Fieldmark__3576_161985363"/>
      <w:r>
        <w:rPr>
          <w:lang w:val="en-US"/>
        </w:rPr>
        <w:t>iest et al., 2017)</w:t>
      </w:r>
      <w:r>
        <w:rPr>
          <w:lang w:val="en-US"/>
        </w:rPr>
      </w:r>
      <w:r>
        <w:fldChar w:fldCharType="end"/>
      </w:r>
      <w:bookmarkEnd w:id="253"/>
      <w:bookmarkEnd w:id="254"/>
      <w:r>
        <w:rPr>
          <w:lang w:val="en-US"/>
        </w:rPr>
        <w:t>.</w:t>
      </w:r>
    </w:p>
    <w:p>
      <w:pPr>
        <w:pStyle w:val="Normal"/>
        <w:spacing w:lineRule="auto" w:line="360"/>
        <w:jc w:val="both"/>
        <w:rPr>
          <w:lang w:val="en-US"/>
        </w:rPr>
      </w:pPr>
      <w:del w:id="288" w:author="Unknown Author" w:date="2017-08-09T17:56:00Z">
        <w:r>
          <w:rPr>
            <w:lang w:val="en-US"/>
          </w:rPr>
        </w:r>
      </w:del>
    </w:p>
    <w:p>
      <w:pPr>
        <w:pStyle w:val="Normal"/>
        <w:spacing w:lineRule="auto" w:line="360"/>
        <w:jc w:val="both"/>
        <w:rPr>
          <w:lang w:val="en-US"/>
        </w:rPr>
      </w:pPr>
      <w:del w:id="289" w:author="Unknown Author" w:date="2017-08-09T17:56:00Z">
        <w:r>
          <w:rPr>
            <w:lang w:val="en-US"/>
          </w:rPr>
        </w:r>
      </w:del>
    </w:p>
    <w:p>
      <w:pPr>
        <w:pStyle w:val="Normal"/>
        <w:spacing w:lineRule="auto" w:line="360"/>
        <w:jc w:val="both"/>
        <w:rPr>
          <w:lang w:val="en-US"/>
        </w:rPr>
      </w:pPr>
      <w:del w:id="290" w:author="Unknown Author" w:date="2017-08-09T17:56:00Z">
        <w:r>
          <w:rPr>
            <w:lang w:val="en-US"/>
          </w:rPr>
        </w:r>
      </w:del>
    </w:p>
    <w:p>
      <w:pPr>
        <w:pStyle w:val="Normal"/>
        <w:spacing w:lineRule="auto" w:line="360"/>
        <w:jc w:val="both"/>
        <w:rPr>
          <w:lang w:val="en-US"/>
        </w:rPr>
      </w:pPr>
      <w:del w:id="291" w:author="Unknown Author" w:date="2017-08-09T17:56:00Z">
        <w:r>
          <w:rPr>
            <w:lang w:val="en-US"/>
          </w:rPr>
        </w:r>
      </w:del>
    </w:p>
    <w:p>
      <w:pPr>
        <w:pStyle w:val="Normal"/>
        <w:spacing w:lineRule="auto" w:line="360"/>
        <w:jc w:val="both"/>
        <w:rPr>
          <w:lang w:val="en-US"/>
        </w:rPr>
      </w:pPr>
      <w:del w:id="292" w:author="Unknown Author" w:date="2017-08-09T17:56:00Z">
        <w:r>
          <w:rPr/>
        </w:r>
      </w:del>
    </w:p>
    <w:p>
      <w:pPr>
        <w:pStyle w:val="Normal"/>
        <w:spacing w:lineRule="auto" w:line="360"/>
        <w:jc w:val="both"/>
        <w:rPr>
          <w:lang w:val="en-US"/>
        </w:rPr>
      </w:pPr>
      <w:del w:id="293" w:author="Unknown Author" w:date="2017-08-09T17:56:00Z">
        <w:r>
          <w:rPr>
            <w:lang w:val="en-US"/>
          </w:rPr>
        </w:r>
      </w:del>
    </w:p>
    <w:p>
      <w:pPr>
        <w:pStyle w:val="Normal"/>
        <w:spacing w:lineRule="auto" w:line="360"/>
        <w:jc w:val="both"/>
        <w:rPr>
          <w:lang w:val="en-US"/>
        </w:rPr>
      </w:pPr>
      <w:r>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b/>
          <w:b/>
          <w:lang w:val="en-US"/>
        </w:rPr>
      </w:pPr>
      <w:r>
        <w:rPr>
          <w:b/>
          <w:lang w:val="en-US"/>
        </w:rPr>
        <w:t>REFERENCES</w:t>
      </w:r>
    </w:p>
    <w:p>
      <w:pPr>
        <w:pStyle w:val="Bibliography"/>
        <w:rPr/>
      </w:pPr>
      <w:r>
        <w:rPr>
          <w:lang w:val="en-US"/>
        </w:rPr>
        <w:t>A</w:t>
      </w:r>
      <w:r>
        <w:fldChar w:fldCharType="begin"/>
      </w:r>
      <w:r>
        <w:instrText>ADDIN ZOTERO_BIBL {"custom":[]} CSL_BIBLIOGRAPHY</w:instrText>
      </w:r>
      <w:r>
        <w:fldChar w:fldCharType="separate"/>
      </w:r>
      <w:bookmarkStart w:id="255" w:name="__Fieldmark__1556_669725301"/>
      <w:r>
        <w:rPr>
          <w:lang w:val="en-US"/>
        </w:rPr>
        <w:t>h</w:t>
      </w:r>
      <w:bookmarkStart w:id="256" w:name="__Fieldmark__3639_161985363"/>
      <w:r>
        <w:rPr>
          <w:lang w:val="en-US"/>
        </w:rPr>
        <w:t xml:space="preserve">ern, P.P., Faith, J.J., and Gordon, J.I. (2014). Mining the Human Gut Microbiota for Effector Strains that Shape the Immune System. Immunity </w:t>
      </w:r>
      <w:r>
        <w:rPr>
          <w:i/>
          <w:iCs/>
          <w:lang w:val="en-US"/>
        </w:rPr>
        <w:t>40</w:t>
      </w:r>
      <w:r>
        <w:rPr>
          <w:lang w:val="en-US"/>
        </w:rPr>
        <w:t>, 815–823.</w:t>
      </w:r>
      <w:bookmarkEnd w:id="255"/>
      <w:bookmarkEnd w:id="256"/>
      <w:r>
        <w:rPr>
          <w:lang w:val="en-US"/>
        </w:rPr>
      </w:r>
      <w:r>
        <w:fldChar w:fldCharType="end"/>
      </w:r>
    </w:p>
    <w:p>
      <w:pPr>
        <w:pStyle w:val="Bibliography"/>
        <w:rPr/>
      </w:pPr>
      <w:r>
        <w:rPr>
          <w:lang w:val="en-US"/>
        </w:rPr>
        <w:t xml:space="preserve">Albert, L.J., and Inman, R.D. (1999). Molecular mimicry and autoimmunity. N. Engl. J. Med. </w:t>
      </w:r>
      <w:r>
        <w:rPr>
          <w:i/>
          <w:iCs/>
          <w:lang w:val="en-US"/>
        </w:rPr>
        <w:t>341</w:t>
      </w:r>
      <w:r>
        <w:rPr>
          <w:lang w:val="en-US"/>
        </w:rPr>
        <w:t>, 2068–2074.</w:t>
      </w:r>
    </w:p>
    <w:p>
      <w:pPr>
        <w:pStyle w:val="Bibliography"/>
        <w:rPr/>
      </w:pPr>
      <w:r>
        <w:rPr>
          <w:lang w:val="en-US"/>
        </w:rPr>
        <w:t xml:space="preserve">Aly, A.M., Adel, A., El-Gendy, A.O., Essam, T.M., and Aziz, R.K. (2016). Gut microbiome alterations in patients with stage 4 hepatitis C. Gut Pathog. </w:t>
      </w:r>
      <w:r>
        <w:rPr>
          <w:i/>
          <w:iCs/>
          <w:lang w:val="en-US"/>
        </w:rPr>
        <w:t>8</w:t>
      </w:r>
      <w:r>
        <w:rPr>
          <w:lang w:val="en-US"/>
        </w:rPr>
        <w:t>.</w:t>
      </w:r>
    </w:p>
    <w:p>
      <w:pPr>
        <w:pStyle w:val="Bibliography"/>
        <w:rPr/>
      </w:pPr>
      <w:r>
        <w:rPr>
          <w:lang w:val="en-US"/>
        </w:rPr>
        <w:t xml:space="preserve">Bajaj, J.S., Heuman, D.M., Hylemon, P.B., Sanyal, A.J., White, M.B., Monteith, P., Noble, N.A., Unser, A.B., Daita, K., Fisher, A.R., et al. (2014). Altered profile of human gut microbiome is associated with cirrhosis and its complications. J. Hepatol. </w:t>
      </w:r>
      <w:r>
        <w:rPr>
          <w:i/>
          <w:iCs/>
          <w:lang w:val="en-US"/>
        </w:rPr>
        <w:t>60</w:t>
      </w:r>
      <w:r>
        <w:rPr>
          <w:lang w:val="en-US"/>
        </w:rPr>
        <w:t>, 940–947.</w:t>
      </w:r>
    </w:p>
    <w:p>
      <w:pPr>
        <w:pStyle w:val="Bibliography"/>
        <w:rPr/>
      </w:pPr>
      <w:r>
        <w:rPr>
          <w:lang w:val="en-US"/>
        </w:rPr>
        <w:t xml:space="preserve">Bellot, P., Francés, R., and Such, J. (2013). Pathological bacterial translocation in cirrhosis: pathophysiology, diagnosis and clinical implications. Liver Int. </w:t>
      </w:r>
      <w:r>
        <w:rPr>
          <w:i/>
          <w:iCs/>
          <w:lang w:val="en-US"/>
        </w:rPr>
        <w:t>33</w:t>
      </w:r>
      <w:r>
        <w:rPr>
          <w:lang w:val="en-US"/>
        </w:rPr>
        <w:t>, 31–39.</w:t>
      </w:r>
    </w:p>
    <w:p>
      <w:pPr>
        <w:pStyle w:val="Bibliography"/>
        <w:rPr/>
      </w:pPr>
      <w:r>
        <w:rPr>
          <w:lang w:val="en-US"/>
        </w:rPr>
        <w:t xml:space="preserve">Benjamini, Y., and Hochberg, Y. (1995). Controlling the False Discovery Rate: A Practical and Powerful Approach to Multiple Testing. J. R. Stat. Soc. Ser. B Methodol. </w:t>
      </w:r>
      <w:r>
        <w:rPr>
          <w:i/>
          <w:iCs/>
          <w:lang w:val="en-US"/>
        </w:rPr>
        <w:t>57</w:t>
      </w:r>
      <w:r>
        <w:rPr>
          <w:lang w:val="en-US"/>
        </w:rPr>
        <w:t>, 289–300.</w:t>
      </w:r>
    </w:p>
    <w:p>
      <w:pPr>
        <w:pStyle w:val="Bibliography"/>
        <w:rPr/>
      </w:pPr>
      <w:r>
        <w:rPr>
          <w:lang w:val="en-US"/>
        </w:rPr>
        <w:t xml:space="preserve">Bray, J.R., and Curtis, J.T. (1957). An Ordination of the Upland Forest Communities of Southern Wisconsin. Ecol. Monogr. </w:t>
      </w:r>
      <w:r>
        <w:rPr>
          <w:i/>
          <w:iCs/>
          <w:lang w:val="en-US"/>
        </w:rPr>
        <w:t>27</w:t>
      </w:r>
      <w:r>
        <w:rPr>
          <w:lang w:val="en-US"/>
        </w:rPr>
        <w:t>, 325–349.</w:t>
      </w:r>
    </w:p>
    <w:p>
      <w:pPr>
        <w:pStyle w:val="Bibliography"/>
        <w:rPr/>
      </w:pPr>
      <w:r>
        <w:rPr>
          <w:lang w:val="en-US"/>
        </w:rPr>
        <w:t xml:space="preserve">Brenchley, J.M., and Douek, D.C. (2012). Microbial Translocation Across the GI Tract </w:t>
      </w:r>
      <w:r>
        <w:rPr>
          <w:vertAlign w:val="superscript"/>
          <w:lang w:val="en-US"/>
        </w:rPr>
        <w:t>*</w:t>
      </w:r>
      <w:r>
        <w:rPr>
          <w:lang w:val="en-US"/>
        </w:rPr>
        <w:t xml:space="preserve">. Annu. Rev. Immunol. </w:t>
      </w:r>
      <w:r>
        <w:rPr>
          <w:i/>
          <w:iCs/>
          <w:lang w:val="en-US"/>
        </w:rPr>
        <w:t>30</w:t>
      </w:r>
      <w:r>
        <w:rPr>
          <w:lang w:val="en-US"/>
        </w:rPr>
        <w:t>, 149–173.</w:t>
      </w:r>
    </w:p>
    <w:p>
      <w:pPr>
        <w:pStyle w:val="Bibliography"/>
        <w:rPr/>
      </w:pPr>
      <w:r>
        <w:rPr>
          <w:lang w:val="en-US"/>
        </w:rPr>
        <w:t xml:space="preserve">Brugiroux, S., Beutler, M., Pfann, C., Garzetti, D., Ruscheweyh, H.-J., Ring, D., Diehl, M., Herp, S., Lötscher, Y., Hussain, S., et al. (2016). Genome-guided design of a defined mouse microbiota that confers colonization resistance against Salmonella enterica serovar Typhimurium. Nat. Microbiol. </w:t>
      </w:r>
      <w:r>
        <w:rPr>
          <w:i/>
          <w:iCs/>
          <w:lang w:val="en-US"/>
        </w:rPr>
        <w:t>2</w:t>
      </w:r>
      <w:r>
        <w:rPr>
          <w:lang w:val="en-US"/>
        </w:rPr>
        <w:t>, 16215.</w:t>
      </w:r>
    </w:p>
    <w:p>
      <w:pPr>
        <w:pStyle w:val="Bibliography"/>
        <w:rPr/>
      </w:pPr>
      <w:r>
        <w:rPr>
          <w:lang w:val="en-US"/>
        </w:rPr>
        <w:t xml:space="preserve">Caporaso, J.G., Kuczynski, J., Stombaugh, J., Bittinger, K., Bushman, F.D., Costello, E.K., Fierer, N., Peña, A.G., Goodrich, J.K., Gordon, J.I., et al. (2010a). QIIME allows analysis of high-throughput community sequencing data. Nat. Methods </w:t>
      </w:r>
      <w:r>
        <w:rPr>
          <w:i/>
          <w:iCs/>
          <w:lang w:val="en-US"/>
        </w:rPr>
        <w:t>7</w:t>
      </w:r>
      <w:r>
        <w:rPr>
          <w:lang w:val="en-US"/>
        </w:rPr>
        <w:t>, 335–336.</w:t>
      </w:r>
    </w:p>
    <w:p>
      <w:pPr>
        <w:pStyle w:val="Bibliography"/>
        <w:rPr/>
      </w:pPr>
      <w:r>
        <w:rPr>
          <w:lang w:val="en-US"/>
        </w:rPr>
        <w:t xml:space="preserve">Caporaso, J.G., Bittinger, K., Bushman, F.D., DeSantis, T.Z., Andersen, G.L., and Knight, R. (2010b). PyNAST: a flexible tool for aligning sequences to a template alignment. Bioinforma. Oxf. Engl. </w:t>
      </w:r>
      <w:r>
        <w:rPr>
          <w:i/>
          <w:iCs/>
          <w:lang w:val="en-US"/>
        </w:rPr>
        <w:t>26</w:t>
      </w:r>
      <w:r>
        <w:rPr>
          <w:lang w:val="en-US"/>
        </w:rPr>
        <w:t>, 266–267.</w:t>
      </w:r>
    </w:p>
    <w:p>
      <w:pPr>
        <w:pStyle w:val="Bibliography"/>
        <w:rPr/>
      </w:pPr>
      <w:r>
        <w:rPr>
          <w:lang w:val="en-US"/>
        </w:rPr>
        <w:t xml:space="preserve">Castera, L., Forns, X., and Alberti, A. (2008). Non-invasive evaluation of liver fibrosis using transient elastography. </w:t>
      </w:r>
      <w:r>
        <w:rPr/>
        <w:t xml:space="preserve">J. Hepatol. </w:t>
      </w:r>
      <w:r>
        <w:rPr>
          <w:i/>
          <w:iCs/>
        </w:rPr>
        <w:t>48</w:t>
      </w:r>
      <w:r>
        <w:rPr/>
        <w:t>, 835–847.</w:t>
      </w:r>
    </w:p>
    <w:p>
      <w:pPr>
        <w:pStyle w:val="Bibliography"/>
        <w:rPr/>
      </w:pPr>
      <w:r>
        <w:rPr/>
        <w:t xml:space="preserve">Chen, Y., Yang, F., Lu, H., Wang, B., Chen, Y., Lei, D., Wang, Y., Zhu, B., and Li, L. (2011a). </w:t>
      </w:r>
      <w:r>
        <w:rPr>
          <w:lang w:val="en-US"/>
        </w:rPr>
        <w:t xml:space="preserve">Characterization of fecal microbial communities in patients with liver cirrhosis. </w:t>
      </w:r>
      <w:r>
        <w:rPr/>
        <w:t xml:space="preserve">Hepatol. Baltim. Md </w:t>
      </w:r>
      <w:r>
        <w:rPr>
          <w:i/>
          <w:iCs/>
        </w:rPr>
        <w:t>54</w:t>
      </w:r>
      <w:r>
        <w:rPr/>
        <w:t>, 562–572.</w:t>
      </w:r>
    </w:p>
    <w:p>
      <w:pPr>
        <w:pStyle w:val="Bibliography"/>
        <w:rPr/>
      </w:pPr>
      <w:r>
        <w:rPr/>
        <w:t xml:space="preserve">Chen, Y., Yang, F., Lu, H., Wang, B., Chen, Y., Lei, D., Wang, Y., Zhu, B., and Li, L. (2011b). </w:t>
      </w:r>
      <w:r>
        <w:rPr>
          <w:lang w:val="en-US"/>
        </w:rPr>
        <w:t xml:space="preserve">Characterization of fecal microbial communities in patients with liver cirrhosis. Hepatology </w:t>
      </w:r>
      <w:r>
        <w:rPr>
          <w:i/>
          <w:iCs/>
          <w:lang w:val="en-US"/>
        </w:rPr>
        <w:t>54</w:t>
      </w:r>
      <w:r>
        <w:rPr>
          <w:lang w:val="en-US"/>
        </w:rPr>
        <w:t>, 562–572.</w:t>
      </w:r>
    </w:p>
    <w:p>
      <w:pPr>
        <w:pStyle w:val="Bibliography"/>
        <w:rPr/>
      </w:pPr>
      <w:r>
        <w:rPr>
          <w:lang w:val="en-US"/>
        </w:rPr>
        <w:t xml:space="preserve">DeSantis, T.Z., Hugenholtz, P., Larsen, N., Rojas, M., Brodie, E.L., Keller, K., Huber, T., Dalevi, D., Hu, P., and Andersen, G.L. (2006). Greengenes, a chimera-checked 16S rRNA gene database and workbench compatible with ARB. Appl. Environ. Microbiol. </w:t>
      </w:r>
      <w:r>
        <w:rPr>
          <w:i/>
          <w:iCs/>
          <w:lang w:val="en-US"/>
        </w:rPr>
        <w:t>72</w:t>
      </w:r>
      <w:r>
        <w:rPr>
          <w:lang w:val="en-US"/>
        </w:rPr>
        <w:t>, 5069–5072.</w:t>
      </w:r>
    </w:p>
    <w:p>
      <w:pPr>
        <w:pStyle w:val="Bibliography"/>
        <w:rPr/>
      </w:pPr>
      <w:r>
        <w:rPr>
          <w:lang w:val="en-US"/>
        </w:rPr>
        <w:t xml:space="preserve">Dixon, P. (2003). VEGAN, a package of R functions for community ecology. J. Veg. Sci. </w:t>
      </w:r>
      <w:r>
        <w:rPr>
          <w:i/>
          <w:iCs/>
          <w:lang w:val="en-US"/>
        </w:rPr>
        <w:t>14</w:t>
      </w:r>
      <w:r>
        <w:rPr>
          <w:lang w:val="en-US"/>
        </w:rPr>
        <w:t>, 927–930.</w:t>
      </w:r>
    </w:p>
    <w:p>
      <w:pPr>
        <w:pStyle w:val="Bibliography"/>
        <w:rPr/>
      </w:pPr>
      <w:r>
        <w:rPr>
          <w:lang w:val="en-US"/>
        </w:rPr>
        <w:t xml:space="preserve">Doherty, D.G. (2016). Immunity, tolerance and autoimmunity in the liver: A comprehensive review. J. Autoimmun. </w:t>
      </w:r>
      <w:r>
        <w:rPr>
          <w:i/>
          <w:iCs/>
          <w:lang w:val="en-US"/>
        </w:rPr>
        <w:t>66</w:t>
      </w:r>
      <w:r>
        <w:rPr>
          <w:lang w:val="en-US"/>
        </w:rPr>
        <w:t>, 60–75.</w:t>
      </w:r>
    </w:p>
    <w:p>
      <w:pPr>
        <w:pStyle w:val="Bibliography"/>
        <w:rPr/>
      </w:pPr>
      <w:r>
        <w:rPr>
          <w:lang w:val="en-US"/>
        </w:rPr>
        <w:t xml:space="preserve">Dray, S., and Dufour, A.-B. (2007). The </w:t>
      </w:r>
      <w:r>
        <w:rPr>
          <w:b/>
          <w:bCs/>
          <w:lang w:val="en-US"/>
        </w:rPr>
        <w:t>ade4</w:t>
      </w:r>
      <w:r>
        <w:rPr>
          <w:lang w:val="en-US"/>
        </w:rPr>
        <w:t xml:space="preserve"> Package: Implementing the Duality Diagram for Ecologists. J. Stat. Softw. </w:t>
      </w:r>
      <w:r>
        <w:rPr>
          <w:i/>
          <w:iCs/>
          <w:lang w:val="en-US"/>
        </w:rPr>
        <w:t>22</w:t>
      </w:r>
      <w:r>
        <w:rPr>
          <w:lang w:val="en-US"/>
        </w:rPr>
        <w:t>.</w:t>
      </w:r>
    </w:p>
    <w:p>
      <w:pPr>
        <w:pStyle w:val="Bibliography"/>
        <w:rPr/>
      </w:pPr>
      <w:r>
        <w:rPr>
          <w:lang w:val="en-US"/>
        </w:rPr>
        <w:t xml:space="preserve">Edgar, R.C. (2010). Search and clustering orders of magnitude faster than BLAST. Bioinforma. Oxf. Engl. </w:t>
      </w:r>
      <w:r>
        <w:rPr>
          <w:i/>
          <w:iCs/>
          <w:lang w:val="en-US"/>
        </w:rPr>
        <w:t>26</w:t>
      </w:r>
      <w:r>
        <w:rPr>
          <w:lang w:val="en-US"/>
        </w:rPr>
        <w:t>, 2460–2461.</w:t>
      </w:r>
    </w:p>
    <w:p>
      <w:pPr>
        <w:pStyle w:val="Bibliography"/>
        <w:rPr/>
      </w:pPr>
      <w:r>
        <w:rPr>
          <w:lang w:val="en-US"/>
        </w:rPr>
        <w:t xml:space="preserve">Edgar, R.C. (2013). UPARSE: highly accurate OTU sequences from microbial amplicon reads. Nat. Methods </w:t>
      </w:r>
      <w:r>
        <w:rPr>
          <w:i/>
          <w:iCs/>
          <w:lang w:val="en-US"/>
        </w:rPr>
        <w:t>10</w:t>
      </w:r>
      <w:r>
        <w:rPr>
          <w:lang w:val="en-US"/>
        </w:rPr>
        <w:t>, 996–998.</w:t>
      </w:r>
    </w:p>
    <w:p>
      <w:pPr>
        <w:pStyle w:val="Bibliography"/>
        <w:rPr/>
      </w:pPr>
      <w:r>
        <w:rPr>
          <w:lang w:val="en-US"/>
        </w:rPr>
        <w:t xml:space="preserve">Floreani, A., Leung, P.S.C., and Gershwin, M.E. (2016). Environmental Basis of Autoimmunity. Clin. Rev. Allergy Immunol. </w:t>
      </w:r>
      <w:r>
        <w:rPr>
          <w:i/>
          <w:iCs/>
          <w:lang w:val="en-US"/>
        </w:rPr>
        <w:t>50</w:t>
      </w:r>
      <w:r>
        <w:rPr>
          <w:lang w:val="en-US"/>
        </w:rPr>
        <w:t>, 287–300.</w:t>
      </w:r>
    </w:p>
    <w:p>
      <w:pPr>
        <w:pStyle w:val="Bibliography"/>
        <w:rPr/>
      </w:pPr>
      <w:r>
        <w:rPr>
          <w:lang w:val="en-US"/>
        </w:rPr>
        <w:t xml:space="preserve">Geva-Zatorsky, N., Sefik, E., Kua, L., Pasman, L., Tan, T.G., Ortiz-Lopez, A., Yanortsang, T.B., Yang, L., Jupp, R., Mathis, D., et al. (2017). Mining the Human Gut Microbiota for Immunomodulatory Organisms. Cell </w:t>
      </w:r>
      <w:r>
        <w:rPr>
          <w:i/>
          <w:iCs/>
          <w:lang w:val="en-US"/>
        </w:rPr>
        <w:t>168</w:t>
      </w:r>
      <w:r>
        <w:rPr>
          <w:lang w:val="en-US"/>
        </w:rPr>
        <w:t>, 928–943.e11.</w:t>
      </w:r>
    </w:p>
    <w:p>
      <w:pPr>
        <w:pStyle w:val="Bibliography"/>
        <w:rPr/>
      </w:pPr>
      <w:r>
        <w:rPr>
          <w:lang w:val="en-US"/>
        </w:rPr>
        <w:t xml:space="preserve">Giannelli, V., Di Gregorio, V., Iebba, V., Giusto, M., Schippa, S., Merli, M., and Thalheimer, U. (2014). Microbiota and the gut-liver axis: bacterial translocation, inflammation and infection in cirrhosis. World J. Gastroenterol. </w:t>
      </w:r>
      <w:r>
        <w:rPr>
          <w:i/>
          <w:iCs/>
          <w:lang w:val="en-US"/>
        </w:rPr>
        <w:t>20</w:t>
      </w:r>
      <w:r>
        <w:rPr>
          <w:lang w:val="en-US"/>
        </w:rPr>
        <w:t>, 16795–16810.</w:t>
      </w:r>
    </w:p>
    <w:p>
      <w:pPr>
        <w:pStyle w:val="Bibliography"/>
        <w:rPr/>
      </w:pPr>
      <w:r>
        <w:rPr>
          <w:lang w:val="en-US"/>
        </w:rPr>
        <w:t xml:space="preserve">Gómez-Hurtado, I. (2014). Gut microbiota-related complications in cirrhosis. World J. Gastroenterol. </w:t>
      </w:r>
      <w:r>
        <w:rPr>
          <w:i/>
          <w:iCs/>
          <w:lang w:val="en-US"/>
        </w:rPr>
        <w:t>20</w:t>
      </w:r>
      <w:r>
        <w:rPr>
          <w:lang w:val="en-US"/>
        </w:rPr>
        <w:t>, 15624.</w:t>
      </w:r>
    </w:p>
    <w:p>
      <w:pPr>
        <w:pStyle w:val="Bibliography"/>
        <w:rPr/>
      </w:pPr>
      <w:r>
        <w:rPr>
          <w:lang w:val="en-US"/>
        </w:rPr>
        <w:t xml:space="preserve">Gómez-Hurtado, I., Such, J., and Francés, R. (2016). Microbiome and bacterial translocation in cirrhosis. Gastroenterol. Hepatol. </w:t>
      </w:r>
      <w:r>
        <w:rPr>
          <w:i/>
          <w:iCs/>
          <w:lang w:val="en-US"/>
        </w:rPr>
        <w:t>39</w:t>
      </w:r>
      <w:r>
        <w:rPr>
          <w:lang w:val="en-US"/>
        </w:rPr>
        <w:t>, 687–696.</w:t>
      </w:r>
    </w:p>
    <w:p>
      <w:pPr>
        <w:pStyle w:val="Bibliography"/>
        <w:rPr/>
      </w:pPr>
      <w:r>
        <w:rPr>
          <w:lang w:val="en-US"/>
        </w:rPr>
        <w:t xml:space="preserve">Gorham, J., and Gleeson, M. (2016). Cirrhosis and dysbiosis: New insights from next-generation sequencing. </w:t>
      </w:r>
      <w:r>
        <w:rPr/>
        <w:t xml:space="preserve">Hepatol. Baltim. Md </w:t>
      </w:r>
      <w:r>
        <w:rPr>
          <w:i/>
          <w:iCs/>
        </w:rPr>
        <w:t>63</w:t>
      </w:r>
      <w:r>
        <w:rPr/>
        <w:t>, 336–338.</w:t>
      </w:r>
    </w:p>
    <w:p>
      <w:pPr>
        <w:pStyle w:val="Bibliography"/>
        <w:rPr/>
      </w:pPr>
      <w:r>
        <w:rPr/>
        <w:t xml:space="preserve">Hackstein, C.-P., Assmus, L.M., Welz, M., Klein, S., Schwandt, T., Schultze, J., Förster, I., Gondorf, F., Beyer, M., Kroy, D., et al. </w:t>
      </w:r>
      <w:r>
        <w:rPr>
          <w:lang w:val="en-US"/>
        </w:rPr>
        <w:t>(2016). Gut microbial translocation corrupts myeloid cell function to control bacterial infection during liver cirrhosis. Gut.</w:t>
      </w:r>
    </w:p>
    <w:p>
      <w:pPr>
        <w:pStyle w:val="Bibliography"/>
        <w:rPr/>
      </w:pPr>
      <w:r>
        <w:rPr>
          <w:lang w:val="en-US"/>
        </w:rPr>
        <w:t xml:space="preserve">Hamady, M., and Knight, R. (2009). Microbial community profiling for human microbiome projects: Tools, techniques, and challenges. </w:t>
      </w:r>
      <w:r>
        <w:rPr/>
        <w:t xml:space="preserve">Genome Res. </w:t>
      </w:r>
      <w:r>
        <w:rPr>
          <w:i/>
          <w:iCs/>
        </w:rPr>
        <w:t>19</w:t>
      </w:r>
      <w:r>
        <w:rPr/>
        <w:t>, 1141–1152.</w:t>
      </w:r>
    </w:p>
    <w:p>
      <w:pPr>
        <w:pStyle w:val="Bibliography"/>
        <w:rPr/>
      </w:pPr>
      <w:r>
        <w:rPr/>
        <w:t xml:space="preserve">Heidrich, B., Vital, M., Plumeier, I., Döscher, N., Kahl, S., Kirschner, J., Ziegert, S., Solbach, P., Lenzen, H., Potthoff, A., et al. </w:t>
      </w:r>
      <w:r>
        <w:rPr>
          <w:lang w:val="en-US"/>
        </w:rPr>
        <w:t>(2017). Intestinal microbiota in patients with chronic hepatitis C with and without liver cirrhosis compared to healthy controls. Liver Int. Off. J. Int. Assoc. Study Liver.</w:t>
      </w:r>
    </w:p>
    <w:p>
      <w:pPr>
        <w:pStyle w:val="Bibliography"/>
        <w:rPr/>
      </w:pPr>
      <w:r>
        <w:rPr>
          <w:lang w:val="en-US"/>
        </w:rPr>
        <w:t xml:space="preserve">Heneghan, M.A., Yeoman, A.D., Verma, S., Smith, A.D., and Longhi, M.S. (2013). Autoimmune hepatitis. The Lancet </w:t>
      </w:r>
      <w:r>
        <w:rPr>
          <w:i/>
          <w:iCs/>
          <w:lang w:val="en-US"/>
        </w:rPr>
        <w:t>382</w:t>
      </w:r>
      <w:r>
        <w:rPr>
          <w:lang w:val="en-US"/>
        </w:rPr>
        <w:t>, 1433–1444.</w:t>
      </w:r>
    </w:p>
    <w:p>
      <w:pPr>
        <w:pStyle w:val="Bibliography"/>
        <w:rPr/>
      </w:pPr>
      <w:r>
        <w:rPr>
          <w:lang w:val="en-US"/>
        </w:rPr>
        <w:t xml:space="preserve">Honda, K., and Littman, D.R. (2016). The microbiota in adaptive immune homeostasis and disease. Nature </w:t>
      </w:r>
      <w:r>
        <w:rPr>
          <w:i/>
          <w:iCs/>
          <w:lang w:val="en-US"/>
        </w:rPr>
        <w:t>535</w:t>
      </w:r>
      <w:r>
        <w:rPr>
          <w:lang w:val="en-US"/>
        </w:rPr>
        <w:t>, 75–84.</w:t>
      </w:r>
    </w:p>
    <w:p>
      <w:pPr>
        <w:pStyle w:val="Bibliography"/>
        <w:rPr/>
      </w:pPr>
      <w:r>
        <w:rPr>
          <w:lang w:val="en-US"/>
        </w:rPr>
        <w:t xml:space="preserve">Hooper, L.V., Littman, D.R., and Macpherson, A.J. (2012). Interactions between the microbiota and the immune system. Science </w:t>
      </w:r>
      <w:r>
        <w:rPr>
          <w:i/>
          <w:iCs/>
          <w:lang w:val="en-US"/>
        </w:rPr>
        <w:t>336</w:t>
      </w:r>
      <w:r>
        <w:rPr>
          <w:lang w:val="en-US"/>
        </w:rPr>
        <w:t>, 1268–1273.</w:t>
      </w:r>
    </w:p>
    <w:p>
      <w:pPr>
        <w:pStyle w:val="Bibliography"/>
        <w:rPr/>
      </w:pPr>
      <w:r>
        <w:rPr>
          <w:lang w:val="en-US"/>
        </w:rPr>
        <w:t xml:space="preserve">Huttenhower, C., Gevers, D., Knight, R., Abubucker, S., Badger, J.H., Chinwalla, A.T., Creasy, H.H., Earl, A.M., FitzGerald, M.G., Fulton, R.S., et al. (2012). Structure, function and diversity of the healthy human microbiome. Nature </w:t>
      </w:r>
      <w:r>
        <w:rPr>
          <w:i/>
          <w:iCs/>
          <w:lang w:val="en-US"/>
        </w:rPr>
        <w:t>486</w:t>
      </w:r>
      <w:r>
        <w:rPr>
          <w:lang w:val="en-US"/>
        </w:rPr>
        <w:t>, 207–214.</w:t>
      </w:r>
    </w:p>
    <w:p>
      <w:pPr>
        <w:pStyle w:val="Bibliography"/>
        <w:rPr/>
      </w:pPr>
      <w:r>
        <w:rPr>
          <w:lang w:val="en-US"/>
        </w:rPr>
        <w:t xml:space="preserve">Koutsounas, I. (2015). Markers of bacterial translocation in end-stage liver disease. World J. Hepatol. </w:t>
      </w:r>
      <w:r>
        <w:rPr>
          <w:i/>
          <w:iCs/>
          <w:lang w:val="en-US"/>
        </w:rPr>
        <w:t>7</w:t>
      </w:r>
      <w:r>
        <w:rPr>
          <w:lang w:val="en-US"/>
        </w:rPr>
        <w:t>, 2264.</w:t>
      </w:r>
    </w:p>
    <w:p>
      <w:pPr>
        <w:pStyle w:val="Bibliography"/>
        <w:rPr/>
      </w:pPr>
      <w:r>
        <w:rPr>
          <w:lang w:val="en-US"/>
        </w:rPr>
        <w:t xml:space="preserve">Krawitt, E.L. (2006). Autoimmune hepatitis. N. Engl. J. Med. </w:t>
      </w:r>
      <w:r>
        <w:rPr>
          <w:i/>
          <w:iCs/>
          <w:lang w:val="en-US"/>
        </w:rPr>
        <w:t>354</w:t>
      </w:r>
      <w:r>
        <w:rPr>
          <w:lang w:val="en-US"/>
        </w:rPr>
        <w:t>, 54–66.</w:t>
      </w:r>
    </w:p>
    <w:p>
      <w:pPr>
        <w:pStyle w:val="Bibliography"/>
        <w:rPr/>
      </w:pPr>
      <w:r>
        <w:rPr>
          <w:lang w:val="en-US"/>
        </w:rPr>
        <w:t xml:space="preserve">Lin, R., Zhou, L., Zhang, J., and Wang, B. (2015). Abnormal intestinal permeability and microbiota in patients with autoimmune hepatitis. Int. J. Clin. Exp. Pathol. </w:t>
      </w:r>
      <w:r>
        <w:rPr>
          <w:i/>
          <w:iCs/>
          <w:lang w:val="en-US"/>
        </w:rPr>
        <w:t>8</w:t>
      </w:r>
      <w:r>
        <w:rPr>
          <w:lang w:val="en-US"/>
        </w:rPr>
        <w:t>, 5153.</w:t>
      </w:r>
    </w:p>
    <w:p>
      <w:pPr>
        <w:pStyle w:val="Bibliography"/>
        <w:rPr/>
      </w:pPr>
      <w:r>
        <w:rPr>
          <w:lang w:val="en-US"/>
        </w:rPr>
        <w:t xml:space="preserve">Loomba, R., Seguritan, V., Li, W., Long, T., Klitgord, N., Bhatt, A., Dulai, P.S., Caussy, C., Bettencourt, R., Highlander, S.K., et al. (2017). Gut Microbiome-Based Metagenomic Signature for Non-invasive Detection of Advanced Fibrosis in Human Nonalcoholic Fatty Liver Disease. Cell Metab. </w:t>
      </w:r>
      <w:r>
        <w:rPr>
          <w:i/>
          <w:iCs/>
          <w:lang w:val="en-US"/>
        </w:rPr>
        <w:t>25</w:t>
      </w:r>
      <w:r>
        <w:rPr>
          <w:lang w:val="en-US"/>
        </w:rPr>
        <w:t>, 1054–1062.e5.</w:t>
      </w:r>
    </w:p>
    <w:p>
      <w:pPr>
        <w:pStyle w:val="Bibliography"/>
        <w:rPr/>
      </w:pPr>
      <w:r>
        <w:rPr>
          <w:lang w:val="en-US"/>
        </w:rPr>
        <w:t xml:space="preserve">Lozupone, C., Lladser, M.E., Knights, D., Stombaugh, J., and Knight, R. (2011). UniFrac: an effective distance metric for microbial community comparison. ISME J. </w:t>
      </w:r>
      <w:r>
        <w:rPr>
          <w:i/>
          <w:iCs/>
          <w:lang w:val="en-US"/>
        </w:rPr>
        <w:t>5</w:t>
      </w:r>
      <w:r>
        <w:rPr>
          <w:lang w:val="en-US"/>
        </w:rPr>
        <w:t>, 169–172.</w:t>
      </w:r>
    </w:p>
    <w:p>
      <w:pPr>
        <w:pStyle w:val="Bibliography"/>
        <w:rPr/>
      </w:pPr>
      <w:r>
        <w:rPr>
          <w:lang w:val="en-US"/>
        </w:rPr>
        <w:t xml:space="preserve">Lozupone, C.A., Stombaugh, J.I., Gordon, J.I., Jansson, J.K., and Knight, R. (2012). Diversity, stability and resilience of the human gut microbiota. Nature </w:t>
      </w:r>
      <w:r>
        <w:rPr>
          <w:i/>
          <w:iCs/>
          <w:lang w:val="en-US"/>
        </w:rPr>
        <w:t>489</w:t>
      </w:r>
      <w:r>
        <w:rPr>
          <w:lang w:val="en-US"/>
        </w:rPr>
        <w:t>, 220–230.</w:t>
      </w:r>
    </w:p>
    <w:p>
      <w:pPr>
        <w:pStyle w:val="Bibliography"/>
        <w:rPr/>
      </w:pPr>
      <w:r>
        <w:rPr>
          <w:lang w:val="en-US"/>
        </w:rPr>
        <w:t xml:space="preserve">Ma, H.-D., Wang, Y.-H., Chang, C., Gershwin, M.E., and Lian, Z.-X. (2015). The intestinal microbiota and microenvironment in liver. </w:t>
      </w:r>
      <w:r>
        <w:rPr/>
        <w:t xml:space="preserve">Autoimmun. Rev. </w:t>
      </w:r>
      <w:r>
        <w:rPr>
          <w:i/>
          <w:iCs/>
        </w:rPr>
        <w:t>14</w:t>
      </w:r>
      <w:r>
        <w:rPr/>
        <w:t>, 183–191.</w:t>
      </w:r>
    </w:p>
    <w:p>
      <w:pPr>
        <w:pStyle w:val="Bibliography"/>
        <w:rPr/>
      </w:pPr>
      <w:r>
        <w:rPr/>
        <w:t xml:space="preserve">Macpherson, A.J., Heikenwalder, M., and Ganal-Vonarburg, S.C. (2016). </w:t>
      </w:r>
      <w:r>
        <w:rPr>
          <w:lang w:val="en-US"/>
        </w:rPr>
        <w:t xml:space="preserve">The Liver at the Nexus of Host-Microbial Interactions. Cell Host Microbe </w:t>
      </w:r>
      <w:r>
        <w:rPr>
          <w:i/>
          <w:iCs/>
          <w:lang w:val="en-US"/>
        </w:rPr>
        <w:t>20</w:t>
      </w:r>
      <w:r>
        <w:rPr>
          <w:lang w:val="en-US"/>
        </w:rPr>
        <w:t>, 561–571.</w:t>
      </w:r>
    </w:p>
    <w:p>
      <w:pPr>
        <w:pStyle w:val="Bibliography"/>
        <w:rPr/>
      </w:pPr>
      <w:r>
        <w:rPr/>
        <w:t xml:space="preserve">Manns, M.P., Lohse, A.W., and Vergani, D. (2015). </w:t>
      </w:r>
      <w:r>
        <w:rPr>
          <w:lang w:val="en-US"/>
        </w:rPr>
        <w:t xml:space="preserve">Autoimmune hepatitis–update 2015. J. Hepatol. </w:t>
      </w:r>
      <w:r>
        <w:rPr>
          <w:i/>
          <w:iCs/>
          <w:lang w:val="en-US"/>
        </w:rPr>
        <w:t>62</w:t>
      </w:r>
      <w:r>
        <w:rPr>
          <w:lang w:val="en-US"/>
        </w:rPr>
        <w:t>, S100–S111.</w:t>
      </w:r>
    </w:p>
    <w:p>
      <w:pPr>
        <w:pStyle w:val="Bibliography"/>
        <w:rPr/>
      </w:pPr>
      <w:r>
        <w:rPr>
          <w:lang w:val="en-US"/>
        </w:rPr>
        <w:t xml:space="preserve">Morgan, X.C., and Huttenhower, C. (2012). Chapter 12: Human Microbiome Analysis. PLoS Comput. Biol. </w:t>
      </w:r>
      <w:r>
        <w:rPr>
          <w:i/>
          <w:iCs/>
          <w:lang w:val="en-US"/>
        </w:rPr>
        <w:t>8</w:t>
      </w:r>
      <w:r>
        <w:rPr>
          <w:lang w:val="en-US"/>
        </w:rPr>
        <w:t>, e1002808.</w:t>
      </w:r>
    </w:p>
    <w:p>
      <w:pPr>
        <w:pStyle w:val="Bibliography"/>
        <w:rPr/>
      </w:pPr>
      <w:r>
        <w:rPr>
          <w:lang w:val="en-US"/>
        </w:rPr>
        <w:t xml:space="preserve">Paulson, J.N., Stine, O.C., Bravo, H.C., and Pop, M. (2013). Differential abundance analysis for microbial marker-gene surveys. Nat. Methods </w:t>
      </w:r>
      <w:r>
        <w:rPr>
          <w:i/>
          <w:iCs/>
          <w:lang w:val="en-US"/>
        </w:rPr>
        <w:t>10</w:t>
      </w:r>
      <w:r>
        <w:rPr>
          <w:lang w:val="en-US"/>
        </w:rPr>
        <w:t>, 1200–1202.</w:t>
      </w:r>
    </w:p>
    <w:p>
      <w:pPr>
        <w:pStyle w:val="Bibliography"/>
        <w:rPr/>
      </w:pPr>
      <w:r>
        <w:rPr>
          <w:lang w:val="en-US"/>
        </w:rPr>
        <w:t xml:space="preserve">Piton, G., and Capellier, G. (2016). Biomarkers of gut barrier failure in the ICU. Curr. Opin. Crit. Care </w:t>
      </w:r>
      <w:r>
        <w:rPr>
          <w:i/>
          <w:iCs/>
          <w:lang w:val="en-US"/>
        </w:rPr>
        <w:t>22</w:t>
      </w:r>
      <w:r>
        <w:rPr>
          <w:lang w:val="en-US"/>
        </w:rPr>
        <w:t>, 152–160.</w:t>
      </w:r>
    </w:p>
    <w:p>
      <w:pPr>
        <w:pStyle w:val="Bibliography"/>
        <w:rPr/>
      </w:pPr>
      <w:r>
        <w:rPr>
          <w:lang w:val="en-US"/>
        </w:rPr>
        <w:t xml:space="preserve">Proal, A.D., Albert, P.J., and Marshall, T.G. (2013). The human microbiome and autoimmunity. Curr. Opin. Rheumatol. </w:t>
      </w:r>
      <w:r>
        <w:rPr>
          <w:i/>
          <w:iCs/>
          <w:lang w:val="en-US"/>
        </w:rPr>
        <w:t>25</w:t>
      </w:r>
      <w:r>
        <w:rPr>
          <w:lang w:val="en-US"/>
        </w:rPr>
        <w:t>, 234–240.</w:t>
      </w:r>
    </w:p>
    <w:p>
      <w:pPr>
        <w:pStyle w:val="Bibliography"/>
        <w:rPr/>
      </w:pPr>
      <w:r>
        <w:rPr>
          <w:lang w:val="en-US"/>
        </w:rPr>
        <w:t xml:space="preserve">Qin, J., Li, R., Raes, J., Arumugam, M., Burgdorf, K.S., Manichanh, C., Nielsen, T., Pons, N., Levenez, F., Yamada, T., et al. (2010). A human gut microbial gene catalogue established by metagenomic sequencing. Nature </w:t>
      </w:r>
      <w:r>
        <w:rPr>
          <w:i/>
          <w:iCs/>
          <w:lang w:val="en-US"/>
        </w:rPr>
        <w:t>464</w:t>
      </w:r>
      <w:r>
        <w:rPr>
          <w:lang w:val="en-US"/>
        </w:rPr>
        <w:t>, 59–65.</w:t>
      </w:r>
    </w:p>
    <w:p>
      <w:pPr>
        <w:pStyle w:val="Bibliography"/>
        <w:rPr>
          <w:lang w:val="en-US"/>
        </w:rPr>
      </w:pPr>
      <w:r>
        <w:rPr>
          <w:lang w:val="en-US"/>
        </w:rPr>
        <w:t>Qin, N., Yang, F., Li, A., Prifti, E., Chen, Y., Shao, L., Guo, J., Le Chatelier, E., Yao, J., Wu, L., et al. (2014a). Alterations of the human gut microbiome in liver cirrhosis. Nature.</w:t>
      </w:r>
    </w:p>
    <w:p>
      <w:pPr>
        <w:pStyle w:val="Bibliography"/>
        <w:rPr/>
      </w:pPr>
      <w:r>
        <w:rPr>
          <w:lang w:val="en-US"/>
        </w:rPr>
        <w:t xml:space="preserve">Qin, N., Yang, F., Li, A., Prifti, E., Chen, Y., Shao, L., Guo, J., Le Chatelier, E., Yao, J., Wu, L., et al. (2014b). Alterations of the human gut microbiome in liver cirrhosis. Nature </w:t>
      </w:r>
      <w:r>
        <w:rPr>
          <w:i/>
          <w:iCs/>
          <w:lang w:val="en-US"/>
        </w:rPr>
        <w:t>513</w:t>
      </w:r>
      <w:r>
        <w:rPr>
          <w:lang w:val="en-US"/>
        </w:rPr>
        <w:t>, 59–64.</w:t>
      </w:r>
    </w:p>
    <w:p>
      <w:pPr>
        <w:pStyle w:val="Bibliography"/>
        <w:rPr/>
      </w:pPr>
      <w:r>
        <w:rPr>
          <w:lang w:val="en-US"/>
        </w:rPr>
        <w:t xml:space="preserve">Sacchi, P., Cima, S., Corbella, M., Comolli, G., Chiesa, A., Baldanti, F., Klersy, C., Novati, S., Mulatto, P., Mariconti, M., et al. (2015). Liver fibrosis, microbial translocation and immune activation markers in HIV and HCV infections and in HIV/HCV co-infection. Dig. Liver Dis. Off. J. Ital. Soc. Gastroenterol. Ital. Assoc. Study Liver </w:t>
      </w:r>
      <w:r>
        <w:rPr>
          <w:i/>
          <w:iCs/>
          <w:lang w:val="en-US"/>
        </w:rPr>
        <w:t>47</w:t>
      </w:r>
      <w:r>
        <w:rPr>
          <w:lang w:val="en-US"/>
        </w:rPr>
        <w:t>, 218–225.</w:t>
      </w:r>
    </w:p>
    <w:p>
      <w:pPr>
        <w:pStyle w:val="Bibliography"/>
        <w:rPr/>
      </w:pPr>
      <w:r>
        <w:rPr>
          <w:lang w:val="en-US"/>
        </w:rPr>
        <w:t xml:space="preserve">Santiago, A., Panda, S., Mengels, G., Martinez, X., Azpiroz, F., Dore, J., Guarner, F., and Manichanh, C. (2014). Processing faecal samples: a step forward for standards in microbial community analysis. BMC Microbiol. </w:t>
      </w:r>
      <w:r>
        <w:rPr>
          <w:i/>
          <w:iCs/>
          <w:lang w:val="en-US"/>
        </w:rPr>
        <w:t>14</w:t>
      </w:r>
      <w:r>
        <w:rPr>
          <w:lang w:val="en-US"/>
        </w:rPr>
        <w:t>, 1.</w:t>
      </w:r>
    </w:p>
    <w:p>
      <w:pPr>
        <w:pStyle w:val="Bibliography"/>
        <w:rPr/>
      </w:pPr>
      <w:r>
        <w:rPr>
          <w:lang w:val="en-US"/>
        </w:rPr>
        <w:t xml:space="preserve">Seki, E., and Schnabl, B. (2011). Role of innate immunity and the microbiota in liver fibrosis: crosstalk between the liver and gut. J. Physiol. </w:t>
      </w:r>
      <w:r>
        <w:rPr>
          <w:i/>
          <w:iCs/>
          <w:lang w:val="en-US"/>
        </w:rPr>
        <w:t>590</w:t>
      </w:r>
      <w:r>
        <w:rPr>
          <w:lang w:val="en-US"/>
        </w:rPr>
        <w:t>, 447–458.</w:t>
      </w:r>
    </w:p>
    <w:p>
      <w:pPr>
        <w:pStyle w:val="Bibliography"/>
        <w:rPr/>
      </w:pPr>
      <w:r>
        <w:rPr>
          <w:lang w:val="en-US"/>
        </w:rPr>
        <w:t xml:space="preserve">Seo, Y.S., and Shah, V.H. (2012). The role of gut-liver axis in the pathogenesis of liver cirrhosis and portal hypertension. Clin. Mol. Hepatol. </w:t>
      </w:r>
      <w:r>
        <w:rPr>
          <w:i/>
          <w:iCs/>
          <w:lang w:val="en-US"/>
        </w:rPr>
        <w:t>18</w:t>
      </w:r>
      <w:r>
        <w:rPr>
          <w:lang w:val="en-US"/>
        </w:rPr>
        <w:t>, 337.</w:t>
      </w:r>
    </w:p>
    <w:p>
      <w:pPr>
        <w:pStyle w:val="Bibliography"/>
        <w:rPr/>
      </w:pPr>
      <w:r>
        <w:rPr>
          <w:lang w:val="en-US"/>
        </w:rPr>
        <w:t xml:space="preserve">Szabo, G., Bala, S., Petrasek, J., and Gattu, A. (2010). Gut-liver axis and sensing microbes. Dig. Dis. Basel Switz. </w:t>
      </w:r>
      <w:r>
        <w:rPr>
          <w:i/>
          <w:iCs/>
          <w:lang w:val="en-US"/>
        </w:rPr>
        <w:t>28</w:t>
      </w:r>
      <w:r>
        <w:rPr>
          <w:lang w:val="en-US"/>
        </w:rPr>
        <w:t>, 737–744.</w:t>
      </w:r>
    </w:p>
    <w:p>
      <w:pPr>
        <w:pStyle w:val="Bibliography"/>
        <w:rPr/>
      </w:pPr>
      <w:r>
        <w:rPr>
          <w:lang w:val="en-US"/>
        </w:rPr>
        <w:t xml:space="preserve">Thaiss, C.A., Zmora, N., Levy, M., and Elinav, E. (2016). The microbiome and innate immunity. Nature </w:t>
      </w:r>
      <w:r>
        <w:rPr>
          <w:i/>
          <w:iCs/>
          <w:lang w:val="en-US"/>
        </w:rPr>
        <w:t>535</w:t>
      </w:r>
      <w:r>
        <w:rPr>
          <w:lang w:val="en-US"/>
        </w:rPr>
        <w:t>, 65–74.</w:t>
      </w:r>
    </w:p>
    <w:p>
      <w:pPr>
        <w:pStyle w:val="Bibliography"/>
        <w:rPr>
          <w:lang w:val="en-US"/>
        </w:rPr>
      </w:pPr>
      <w:r>
        <w:rPr>
          <w:lang w:val="en-US"/>
        </w:rPr>
        <w:t>Tilg, H., Cani, P.D., and Mayer, E.A. (2016). Gut microbiome and liver diseases. Gut.</w:t>
      </w:r>
    </w:p>
    <w:p>
      <w:pPr>
        <w:pStyle w:val="Bibliography"/>
        <w:rPr/>
      </w:pPr>
      <w:r>
        <w:rPr>
          <w:lang w:val="en-US"/>
        </w:rPr>
        <w:t>Tomas, J., Mulet, C., Saffarian, A., Cavin, J.-B., Ducroc, R., Regnault, B., Kun Tan, C., Duszka, K., Burcelin, R., Wahli, W., et al. (2016). High-fat diet modifies the PPAR-</w:t>
      </w:r>
      <w:r>
        <w:rPr/>
        <w:t>γ</w:t>
      </w:r>
      <w:r>
        <w:rPr>
          <w:lang w:val="en-US"/>
        </w:rPr>
        <w:t xml:space="preserve"> pathway leading to disruption of microbial and physiological ecosystem in murine small intestine. Proc. Natl. Acad. Sci. U. S. A. </w:t>
      </w:r>
      <w:r>
        <w:rPr>
          <w:i/>
          <w:iCs/>
          <w:lang w:val="en-US"/>
        </w:rPr>
        <w:t>113</w:t>
      </w:r>
      <w:r>
        <w:rPr>
          <w:lang w:val="en-US"/>
        </w:rPr>
        <w:t>, E5934–E5943.</w:t>
      </w:r>
    </w:p>
    <w:p>
      <w:pPr>
        <w:pStyle w:val="Bibliography"/>
        <w:rPr/>
      </w:pPr>
      <w:r>
        <w:rPr>
          <w:lang w:val="en-US"/>
        </w:rPr>
        <w:t xml:space="preserve">Trivedi, P.J., and Adams, D.H. (2013). Mucosal immunity in liver autoimmunity: A comprehensive review. </w:t>
      </w:r>
      <w:r>
        <w:rPr/>
        <w:t xml:space="preserve">J. Autoimmun. </w:t>
      </w:r>
      <w:r>
        <w:rPr>
          <w:i/>
          <w:iCs/>
        </w:rPr>
        <w:t>46</w:t>
      </w:r>
      <w:r>
        <w:rPr/>
        <w:t>, 97–111.</w:t>
      </w:r>
    </w:p>
    <w:p>
      <w:pPr>
        <w:pStyle w:val="Bibliography"/>
        <w:rPr/>
      </w:pPr>
      <w:r>
        <w:rPr>
          <w:lang w:val="en-US"/>
        </w:rPr>
        <w:t xml:space="preserve">Tyler, A.D., Smith, M.I., and Silverberg, M.S. (2014). Analyzing the human microbiome: a “how to” guide for physicians. Am. J. Gastroenterol. </w:t>
      </w:r>
      <w:r>
        <w:rPr>
          <w:i/>
          <w:iCs/>
          <w:lang w:val="en-US"/>
        </w:rPr>
        <w:t>109</w:t>
      </w:r>
      <w:r>
        <w:rPr>
          <w:lang w:val="en-US"/>
        </w:rPr>
        <w:t>, 983–993.</w:t>
      </w:r>
    </w:p>
    <w:p>
      <w:pPr>
        <w:pStyle w:val="Bibliography"/>
        <w:rPr/>
      </w:pPr>
      <w:r>
        <w:rPr>
          <w:lang w:val="en-US"/>
        </w:rPr>
        <w:t xml:space="preserve">Viaud, S., Saccheri, F., Mignot, G., Yamazaki, T., Daillère, R., Hannani, D., Enot, D.P., Pfirschke, C., Engblom, C., Pittet, M.J., et al. (2013). The intestinal microbiota modulates the anticancer immune effects of cyclophosphamide. Science </w:t>
      </w:r>
      <w:r>
        <w:rPr>
          <w:i/>
          <w:iCs/>
          <w:lang w:val="en-US"/>
        </w:rPr>
        <w:t>342</w:t>
      </w:r>
      <w:r>
        <w:rPr>
          <w:lang w:val="en-US"/>
        </w:rPr>
        <w:t>, 971–976.</w:t>
      </w:r>
    </w:p>
    <w:p>
      <w:pPr>
        <w:pStyle w:val="Bibliography"/>
        <w:rPr/>
      </w:pPr>
      <w:r>
        <w:rPr>
          <w:lang w:val="en-US"/>
        </w:rPr>
        <w:t xml:space="preserve">Wang, L., Llorente, C., Hartmann, P., Yang, A.-M., Chen, P., and Schnabl, B. (2015). Methods to determine intestinal permeability and bacterial translocation during liver disease. </w:t>
      </w:r>
      <w:r>
        <w:rPr/>
        <w:t xml:space="preserve">J. Immunol. Methods </w:t>
      </w:r>
      <w:r>
        <w:rPr>
          <w:i/>
          <w:iCs/>
        </w:rPr>
        <w:t>421</w:t>
      </w:r>
      <w:r>
        <w:rPr/>
        <w:t>, 44–53.</w:t>
      </w:r>
    </w:p>
    <w:p>
      <w:pPr>
        <w:pStyle w:val="Bibliography"/>
        <w:rPr/>
      </w:pPr>
      <w:r>
        <w:rPr>
          <w:lang w:val="en-US"/>
        </w:rPr>
        <w:t xml:space="preserve">Wiest, R., Lawson, M., and Geuking, M. (2014). Pathological bacterial translocation in liver cirrhosis. J. Hepatol. </w:t>
      </w:r>
      <w:r>
        <w:rPr>
          <w:i/>
          <w:iCs/>
          <w:lang w:val="en-US"/>
        </w:rPr>
        <w:t>60</w:t>
      </w:r>
      <w:r>
        <w:rPr>
          <w:lang w:val="en-US"/>
        </w:rPr>
        <w:t>, 197–209.</w:t>
      </w:r>
    </w:p>
    <w:p>
      <w:pPr>
        <w:pStyle w:val="Bibliography"/>
        <w:rPr>
          <w:lang w:val="en-US"/>
        </w:rPr>
      </w:pPr>
      <w:r>
        <w:rPr>
          <w:lang w:val="en-US"/>
        </w:rPr>
        <w:t>Wiest, R., Albillos, A., Trauner, M., Bajaj, J., and Jalan, R. (2017). “Targeting the gut-liver axis in liver disease.” J. Hepatol.</w:t>
      </w:r>
    </w:p>
    <w:p>
      <w:pPr>
        <w:pStyle w:val="Bibliography"/>
        <w:rPr/>
      </w:pPr>
      <w:r>
        <w:rPr>
          <w:lang w:val="en-US"/>
        </w:rPr>
        <w:t xml:space="preserve">Wucherpfennig, K.W. (2001). Mechanisms for the induction of autoimmunity by infectious agents. J. Clin. Invest. </w:t>
      </w:r>
      <w:r>
        <w:rPr>
          <w:i/>
          <w:iCs/>
          <w:lang w:val="en-US"/>
        </w:rPr>
        <w:t>108</w:t>
      </w:r>
      <w:r>
        <w:rPr>
          <w:lang w:val="en-US"/>
        </w:rPr>
        <w:t>, 1097–1104.</w:t>
      </w:r>
    </w:p>
    <w:p>
      <w:pPr>
        <w:pStyle w:val="Bibliography"/>
        <w:rPr/>
      </w:pPr>
      <w:r>
        <w:rPr>
          <w:lang w:val="en-US"/>
        </w:rPr>
        <w:t xml:space="preserve">Xu, X., and Zhang, X. (2015). Effects of cyclophosphamide on immune system and gut microbiota in mice. </w:t>
      </w:r>
      <w:r>
        <w:rPr/>
        <w:t xml:space="preserve">Microbiol. Res. </w:t>
      </w:r>
      <w:r>
        <w:rPr>
          <w:i/>
          <w:iCs/>
        </w:rPr>
        <w:t>171</w:t>
      </w:r>
      <w:r>
        <w:rPr/>
        <w:t>, 97–106.</w:t>
      </w:r>
    </w:p>
    <w:p>
      <w:pPr>
        <w:pStyle w:val="Bibliography"/>
        <w:rPr/>
      </w:pPr>
      <w:r>
        <w:rPr/>
        <w:t xml:space="preserve">Zweigner, J., Schumann, R.R., and Weber, J.R. (2006). </w:t>
      </w:r>
      <w:r>
        <w:rPr>
          <w:lang w:val="en-US"/>
        </w:rPr>
        <w:t xml:space="preserve">The role of lipopolysaccharide-binding protein in modulating the innate immune response. </w:t>
      </w:r>
      <w:r>
        <w:rPr/>
        <w:t xml:space="preserve">Microbes Infect. </w:t>
      </w:r>
      <w:r>
        <w:rPr>
          <w:i/>
          <w:iCs/>
        </w:rPr>
        <w:t>8</w:t>
      </w:r>
      <w:r>
        <w:rPr/>
        <w:t>, 946–952.</w:t>
      </w:r>
    </w:p>
    <w:p>
      <w:pPr>
        <w:pStyle w:val="Bibliography"/>
        <w:rPr>
          <w:lang w:val="en-US"/>
        </w:rPr>
      </w:pPr>
      <w:r>
        <w:rPr>
          <w:lang w:val="en-US"/>
        </w:rPr>
      </w:r>
    </w:p>
    <w:p>
      <w:pPr>
        <w:pStyle w:val="Bibliography"/>
        <w:rPr>
          <w:lang w:val="en-US"/>
        </w:rPr>
      </w:pPr>
      <w:r>
        <w:rPr>
          <w:lang w:val="en-US"/>
        </w:rPr>
      </w:r>
    </w:p>
    <w:p>
      <w:pPr>
        <w:pStyle w:val="Bibliography"/>
        <w:rPr>
          <w:lang w:val="en-US"/>
        </w:rPr>
      </w:pPr>
      <w:r>
        <w:rPr>
          <w:lang w:val="en-US"/>
        </w:rPr>
      </w:r>
    </w:p>
    <w:p>
      <w:pPr>
        <w:pStyle w:val="Bibliography"/>
        <w:rPr>
          <w:lang w:val="en-US"/>
        </w:rPr>
      </w:pPr>
      <w:r>
        <w:rPr>
          <w:lang w:val="en-US"/>
        </w:rPr>
      </w:r>
    </w:p>
    <w:p>
      <w:pPr>
        <w:pStyle w:val="Bibliography"/>
        <w:rPr>
          <w:lang w:val="en-US"/>
        </w:rPr>
      </w:pPr>
      <w:r>
        <w:rPr>
          <w:lang w:val="en-US"/>
        </w:rPr>
      </w:r>
    </w:p>
    <w:p>
      <w:pPr>
        <w:pStyle w:val="Bibliography"/>
        <w:rPr>
          <w:lang w:val="en-US"/>
        </w:rPr>
      </w:pPr>
      <w:r>
        <w:rPr>
          <w:lang w:val="en-US"/>
        </w:rPr>
      </w:r>
    </w:p>
    <w:p>
      <w:pPr>
        <w:pStyle w:val="Bibliography"/>
        <w:rPr>
          <w:lang w:val="en-US"/>
        </w:rPr>
      </w:pPr>
      <w:r>
        <w:rPr>
          <w:lang w:val="en-US"/>
        </w:rPr>
      </w:r>
    </w:p>
    <w:p>
      <w:pPr>
        <w:pStyle w:val="Bibliography"/>
        <w:rPr>
          <w:lang w:val="en-US"/>
        </w:rPr>
      </w:pPr>
      <w:r>
        <w:rPr>
          <w:lang w:val="en-US"/>
        </w:rPr>
      </w:r>
    </w:p>
    <w:p>
      <w:pPr>
        <w:pStyle w:val="Bibliography"/>
        <w:rPr>
          <w:lang w:val="en-US"/>
        </w:rPr>
      </w:pPr>
      <w:r>
        <w:rPr>
          <w:lang w:val="en-US"/>
        </w:rPr>
      </w:r>
    </w:p>
    <w:p>
      <w:pPr>
        <w:pStyle w:val="Bibliography"/>
        <w:rPr>
          <w:lang w:val="en-US"/>
        </w:rPr>
      </w:pPr>
      <w:r>
        <w:rPr>
          <w:lang w:val="en-US"/>
        </w:rPr>
      </w:r>
    </w:p>
    <w:p>
      <w:pPr>
        <w:pStyle w:val="Bibliography"/>
        <w:rPr>
          <w:lang w:val="en-US"/>
        </w:rPr>
      </w:pPr>
      <w:r>
        <w:rPr>
          <w:lang w:val="en-US"/>
        </w:rPr>
      </w:r>
    </w:p>
    <w:p>
      <w:pPr>
        <w:pStyle w:val="Bibliography"/>
        <w:rPr>
          <w:lang w:val="en-US"/>
        </w:rPr>
      </w:pPr>
      <w:r>
        <w:rPr>
          <w:lang w:val="en-US"/>
        </w:rPr>
      </w:r>
    </w:p>
    <w:p>
      <w:pPr>
        <w:pStyle w:val="Bibliography"/>
        <w:rPr>
          <w:lang w:val="en-US"/>
        </w:rPr>
      </w:pPr>
      <w:r>
        <w:rPr>
          <w:lang w:val="en-US"/>
        </w:rPr>
      </w:r>
    </w:p>
    <w:p>
      <w:pPr>
        <w:pStyle w:val="Bibliography"/>
        <w:rPr>
          <w:lang w:val="en-US"/>
        </w:rPr>
      </w:pPr>
      <w:r>
        <w:rPr>
          <w:lang w:val="en-US"/>
        </w:rPr>
      </w:r>
    </w:p>
    <w:p>
      <w:pPr>
        <w:pStyle w:val="Bibliography"/>
        <w:rPr>
          <w:lang w:val="en-US"/>
        </w:rPr>
      </w:pPr>
      <w:r>
        <w:rPr>
          <w:lang w:val="en-US"/>
        </w:rPr>
      </w:r>
    </w:p>
    <w:p>
      <w:pPr>
        <w:pStyle w:val="Bibliography"/>
        <w:rPr>
          <w:lang w:val="en-US"/>
        </w:rPr>
      </w:pPr>
      <w:r>
        <w:rPr>
          <w:lang w:val="en-US"/>
        </w:rPr>
      </w:r>
    </w:p>
    <w:p>
      <w:pPr>
        <w:pStyle w:val="Bibliography"/>
        <w:rPr>
          <w:lang w:val="en-US"/>
        </w:rPr>
      </w:pPr>
      <w:r>
        <w:rPr>
          <w:lang w:val="en-US"/>
        </w:rPr>
      </w:r>
    </w:p>
    <w:p>
      <w:pPr>
        <w:pStyle w:val="Bibliography"/>
        <w:rPr>
          <w:lang w:val="en-US"/>
        </w:rPr>
      </w:pPr>
      <w:r>
        <w:rPr>
          <w:lang w:val="en-US"/>
        </w:rPr>
      </w:r>
    </w:p>
    <w:p>
      <w:pPr>
        <w:pStyle w:val="Bibliography"/>
        <w:rPr>
          <w:lang w:val="en-US"/>
        </w:rPr>
      </w:pPr>
      <w:r>
        <w:rPr>
          <w:lang w:val="en-US"/>
        </w:rPr>
      </w:r>
    </w:p>
    <w:p>
      <w:pPr>
        <w:pStyle w:val="Bibliography"/>
        <w:rPr>
          <w:lang w:val="en-US"/>
        </w:rPr>
      </w:pPr>
      <w:r>
        <w:rPr>
          <w:lang w:val="en-US"/>
        </w:rPr>
      </w:r>
    </w:p>
    <w:p>
      <w:pPr>
        <w:pStyle w:val="Bibliography"/>
        <w:rPr>
          <w:lang w:val="en-US"/>
        </w:rPr>
      </w:pPr>
      <w:r>
        <w:rPr>
          <w:lang w:val="en-US"/>
        </w:rPr>
      </w:r>
    </w:p>
    <w:p>
      <w:pPr>
        <w:pStyle w:val="Bibliography"/>
        <w:rPr>
          <w:lang w:val="en-US"/>
        </w:rPr>
      </w:pPr>
      <w:r>
        <w:rPr>
          <w:lang w:val="en-US"/>
        </w:rPr>
      </w:r>
    </w:p>
    <w:p>
      <w:pPr>
        <w:pStyle w:val="Bibliography"/>
        <w:rPr>
          <w:lang w:val="en-US"/>
        </w:rPr>
      </w:pPr>
      <w:r>
        <w:rPr>
          <w:lang w:val="en-US"/>
        </w:rPr>
      </w:r>
    </w:p>
    <w:p>
      <w:pPr>
        <w:pStyle w:val="Bibliography"/>
        <w:rPr>
          <w:lang w:val="en-US"/>
        </w:rPr>
      </w:pPr>
      <w:r>
        <w:rPr>
          <w:lang w:val="en-US"/>
        </w:rPr>
      </w:r>
    </w:p>
    <w:p>
      <w:pPr>
        <w:pStyle w:val="Bibliography"/>
        <w:rPr>
          <w:lang w:val="en-US"/>
        </w:rPr>
      </w:pPr>
      <w:r>
        <w:rPr>
          <w:lang w:val="en-US"/>
        </w:rPr>
      </w:r>
    </w:p>
    <w:p>
      <w:pPr>
        <w:pStyle w:val="Normal"/>
        <w:spacing w:lineRule="auto" w:line="360"/>
        <w:jc w:val="both"/>
        <w:rPr>
          <w:lang w:val="en-US"/>
        </w:rPr>
      </w:pPr>
      <w:r>
        <w:rPr>
          <w:lang w:val="en-US"/>
        </w:rPr>
      </w:r>
    </w:p>
    <w:p>
      <w:pPr>
        <w:pStyle w:val="Normal"/>
        <w:spacing w:lineRule="auto" w:line="360"/>
        <w:jc w:val="both"/>
        <w:rPr>
          <w:b/>
          <w:b/>
          <w:lang w:val="en-US"/>
        </w:rPr>
      </w:pPr>
      <w:r>
        <w:rPr>
          <w:b/>
          <w:lang w:val="en-US"/>
        </w:rPr>
        <w:t>FIGURE / TABLE LEGENS</w:t>
      </w:r>
    </w:p>
    <w:p>
      <w:pPr>
        <w:pStyle w:val="Normal"/>
        <w:spacing w:lineRule="auto" w:line="360"/>
        <w:jc w:val="both"/>
        <w:rPr>
          <w:lang w:val="en-US"/>
        </w:rPr>
      </w:pPr>
      <w:r>
        <w:rPr>
          <w:lang w:val="en-US"/>
        </w:rPr>
      </w:r>
    </w:p>
    <w:p>
      <w:pPr>
        <w:pStyle w:val="Normal"/>
        <w:spacing w:lineRule="auto" w:line="360"/>
        <w:jc w:val="both"/>
        <w:rPr/>
      </w:pPr>
      <w:r>
        <w:rPr>
          <w:b/>
          <w:bCs/>
          <w:u w:val="single"/>
          <w:lang w:val="en-US"/>
          <w:rPrChange w:id="0" w:author="Unknown Author" w:date="2017-08-09T17:44:00Z"/>
        </w:rPr>
        <w:t>Figure 1:</w:t>
      </w:r>
      <w:ins w:id="295" w:author="Unknown Author" w:date="2017-08-09T13:43:00Z">
        <w:r>
          <w:rPr>
            <w:b/>
            <w:bCs/>
            <w:u w:val="single"/>
            <w:lang w:val="en-US"/>
          </w:rPr>
          <w:t xml:space="preserve"> (A)</w:t>
        </w:r>
      </w:ins>
      <w:ins w:id="296" w:author="Unknown Author" w:date="2017-08-09T13:43:00Z">
        <w:r>
          <w:rPr>
            <w:u w:val="single"/>
            <w:lang w:val="en-US"/>
          </w:rPr>
          <w:t xml:space="preserve"> Average relative abundance (RA) in percent and SD of the top 5 most repre</w:t>
        </w:r>
      </w:ins>
      <w:ins w:id="297" w:author="Unknown Author" w:date="2017-08-09T13:44:00Z">
        <w:r>
          <w:rPr>
            <w:u w:val="single"/>
            <w:lang w:val="en-US"/>
          </w:rPr>
          <w:t>sented phyla on class level as revealed by the 16S rRNA gene ribotyping. Stars indicate FDR corrected significance leve</w:t>
        </w:r>
      </w:ins>
      <w:ins w:id="298" w:author="Unknown Author" w:date="2017-08-09T13:45:00Z">
        <w:r>
          <w:rPr>
            <w:u w:val="single"/>
            <w:lang w:val="en-US"/>
          </w:rPr>
          <w:t xml:space="preserve">l of fecal microbiota composition by disease status (AIH: black; non-AIH hepatopathy controls; grey; healthy individuals: green). </w:t>
        </w:r>
      </w:ins>
      <w:ins w:id="299" w:author="Unknown Author" w:date="2017-08-09T13:45:00Z">
        <w:r>
          <w:rPr>
            <w:b/>
            <w:bCs/>
            <w:u w:val="single"/>
            <w:lang w:val="en-US"/>
          </w:rPr>
          <w:t>(B)</w:t>
        </w:r>
      </w:ins>
      <w:ins w:id="300" w:author="Unknown Author" w:date="2017-08-09T13:45:00Z">
        <w:r>
          <w:rPr>
            <w:u w:val="single"/>
            <w:lang w:val="en-US"/>
          </w:rPr>
          <w:t xml:space="preserve"> ternary plot of all OTUs detected in the data set with RA &gt; 1% in at least one sample; each circle represents one class; the size of each circle represents its relative abundance of the OTUs associated with this class; the position of each circle is determined by the contribution of the indicated disease status (AIH, non-AIH hepatopathy controls, healthy) to the total relative abundance; </w:t>
        </w:r>
      </w:ins>
      <w:ins w:id="301" w:author="Unknown Author" w:date="2017-08-09T13:47:00Z">
        <w:r>
          <w:rPr>
            <w:b/>
            <w:bCs/>
            <w:u w:val="single"/>
            <w:lang w:val="en-US"/>
          </w:rPr>
          <w:t>(C)</w:t>
        </w:r>
      </w:ins>
      <w:ins w:id="302" w:author="Unknown Author" w:date="2017-08-09T13:47:00Z">
        <w:r>
          <w:rPr>
            <w:u w:val="single"/>
            <w:lang w:val="en-US"/>
          </w:rPr>
          <w:t xml:space="preserve"> mean and SD of alpha diversity of fecal microbiota composition by disease status  (AIH: black; non-AIH hepatopathy controls; grey; healthy individuals: green); </w:t>
        </w:r>
      </w:ins>
    </w:p>
    <w:p>
      <w:pPr>
        <w:pStyle w:val="Normal"/>
        <w:spacing w:lineRule="auto" w:line="360"/>
        <w:jc w:val="both"/>
        <w:rPr/>
      </w:pPr>
      <w:ins w:id="303" w:author="Unknown Author" w:date="2017-08-09T13:48:00Z">
        <w:r>
          <w:rPr>
            <w:b/>
            <w:bCs/>
            <w:lang w:val="en-US"/>
          </w:rPr>
          <w:t>Figure 2</w:t>
        </w:r>
      </w:ins>
      <w:ins w:id="304" w:author="Unknown Author" w:date="2017-08-09T13:48:00Z">
        <w:r>
          <w:rPr>
            <w:lang w:val="en-US"/>
          </w:rPr>
          <w:t xml:space="preserve">: </w:t>
        </w:r>
      </w:ins>
      <w:ins w:id="305" w:author="Unknown Author" w:date="2017-08-09T13:48:00Z">
        <w:r>
          <w:rPr>
            <w:b/>
            <w:bCs/>
            <w:lang w:val="en-US"/>
          </w:rPr>
          <w:t xml:space="preserve">(A) </w:t>
        </w:r>
      </w:ins>
      <w:ins w:id="306" w:author="Unknown Author" w:date="2017-08-09T13:48:00Z">
        <w:r>
          <w:rPr>
            <w:lang w:val="en-US"/>
          </w:rPr>
          <w:t xml:space="preserve">PCoA analysis (Bray-Curtis dissimilarity) indicating disease status (AIH: black; non-AIH hepatopathy controls; grey; healthy individuals: green); </w:t>
        </w:r>
      </w:ins>
      <w:ins w:id="307" w:author="Unknown Author" w:date="2017-08-09T13:48:00Z">
        <w:r>
          <w:rPr>
            <w:b/>
            <w:bCs/>
            <w:lang w:val="en-US"/>
          </w:rPr>
          <w:t>(B)</w:t>
        </w:r>
      </w:ins>
      <w:ins w:id="308" w:author="Unknown Author" w:date="2017-08-09T13:48:00Z">
        <w:r>
          <w:rPr>
            <w:lang w:val="en-US"/>
          </w:rPr>
          <w:t xml:space="preserve"> PCoA of Bray-Curtis dissimilarities constrained by disease status (AIH: black; non-AIH hepatopathy controls; grey; healthy individuals: green) with explained variance of 5.4 (P &lt; 0.001 based on PERMANOVA analysis)</w:t>
        </w:r>
      </w:ins>
      <w:ins w:id="309" w:author="Unknown Author" w:date="2017-08-09T13:48:00Z">
        <w:r>
          <w:rPr>
            <w:b/>
            <w:bCs/>
            <w:lang w:val="en-US"/>
          </w:rPr>
          <w:t xml:space="preserve"> </w:t>
        </w:r>
      </w:ins>
      <w:ins w:id="310" w:author="Unknown Author" w:date="2017-08-09T17:40:00Z">
        <w:r>
          <w:rPr>
            <w:rFonts w:eastAsia="Calibri" w:cs="DejaVu Sans"/>
            <w:b/>
            <w:bCs/>
            <w:color w:val="00000A"/>
            <w:sz w:val="22"/>
            <w:szCs w:val="22"/>
            <w:lang w:val="en-US" w:eastAsia="en-US" w:bidi="ar-SA"/>
          </w:rPr>
          <w:t xml:space="preserve">C) </w:t>
        </w:r>
      </w:ins>
      <w:ins w:id="311" w:author="Unknown Author" w:date="2017-08-09T17:40:00Z">
        <w:r>
          <w:rPr>
            <w:rFonts w:eastAsia="Calibri" w:cs="DejaVu Sans"/>
            <w:color w:val="00000A"/>
            <w:sz w:val="22"/>
            <w:szCs w:val="22"/>
            <w:lang w:val="en-US" w:eastAsia="en-US" w:bidi="ar-SA"/>
          </w:rPr>
          <w:t xml:space="preserve">PCoA of Bray-Curtis dissimilarities constrained by hepathopathy status.  </w:t>
        </w:r>
      </w:ins>
    </w:p>
    <w:p>
      <w:pPr>
        <w:pStyle w:val="Normal"/>
        <w:spacing w:lineRule="auto" w:line="360"/>
        <w:jc w:val="both"/>
        <w:rPr>
          <w:b/>
          <w:b/>
          <w:bCs/>
          <w:lang w:val="en-US"/>
          <w:del w:id="323" w:author="Unknown Author" w:date="2017-08-09T17:40:00Z"/>
        </w:rPr>
      </w:pPr>
      <w:ins w:id="312" w:author="Unknown Author" w:date="2017-08-09T13:49:00Z">
        <w:r>
          <w:rPr>
            <w:b/>
            <w:bCs/>
            <w:lang w:val="en-US"/>
          </w:rPr>
          <w:t>Figure 3:</w:t>
        </w:r>
      </w:ins>
      <w:ins w:id="313" w:author="Unknown Author" w:date="2017-08-09T13:49:00Z">
        <w:r>
          <w:rPr>
            <w:b/>
            <w:bCs/>
            <w:i w:val="false"/>
            <w:iCs w:val="false"/>
            <w:lang w:val="en-US"/>
          </w:rPr>
          <w:t xml:space="preserve"> </w:t>
        </w:r>
      </w:ins>
      <w:ins w:id="314" w:author="Unknown Author" w:date="2017-08-09T13:49:00Z">
        <w:r>
          <w:rPr>
            <w:lang w:val="en-US"/>
          </w:rPr>
          <w:t xml:space="preserve">Tenary plot of all OTUs </w:t>
        </w:r>
      </w:ins>
      <w:ins w:id="315" w:author="Unknown Author" w:date="2017-08-09T13:49:00Z">
        <w:r>
          <w:rPr>
            <w:lang w:val="en-US"/>
          </w:rPr>
          <w:t xml:space="preserve">(lgiht grey) </w:t>
        </w:r>
      </w:ins>
      <w:ins w:id="316" w:author="Unknown Author" w:date="2017-08-09T13:49:00Z">
        <w:r>
          <w:rPr>
            <w:lang w:val="en-US"/>
          </w:rPr>
          <w:t>detected in dataset with RA &gt; 1%. OTUs that are not present in at least 5 sample are not shown. Each circle represents one OTU. The size of the circle is determined by the contribution of the disease status (AIH, non-AIH hepatopathy controls, healthy controls) to the total relative abundance. Black colored circles mark OTUs that are significantly enriched in the AIH cohort (AIH_OTUs, P value &lt; 0.05); green colored cirles mark OTUs that are significantly enriched in the healthy cohort (healthy_OTU</w:t>
        </w:r>
      </w:ins>
      <w:ins w:id="317" w:author="Unknown Author" w:date="2017-08-09T13:49:00Z">
        <w:r>
          <w:rPr>
            <w:lang w:val="en-US"/>
          </w:rPr>
          <w:t>s</w:t>
        </w:r>
      </w:ins>
      <w:ins w:id="318" w:author="Unknown Author" w:date="2017-08-09T13:49:00Z">
        <w:r>
          <w:rPr>
            <w:lang w:val="en-US"/>
          </w:rPr>
          <w:t xml:space="preserve">, P value &lt; 0.05); </w:t>
        </w:r>
      </w:ins>
      <w:ins w:id="319" w:author="Unknown Author" w:date="2017-08-09T13:49:00Z">
        <w:r>
          <w:rPr>
            <w:lang w:val="en-US"/>
          </w:rPr>
          <w:t xml:space="preserve">dark </w:t>
        </w:r>
      </w:ins>
      <w:ins w:id="320" w:author="Unknown Author" w:date="2017-08-09T13:49:00Z">
        <w:r>
          <w:rPr>
            <w:lang w:val="en-US"/>
          </w:rPr>
          <w:t>grey colored cirlces mark OTUs that are significantly enriched in the non-AIH hepatopathy control cohort (hep_control_OTU</w:t>
        </w:r>
      </w:ins>
      <w:ins w:id="321" w:author="Unknown Author" w:date="2017-08-09T13:49:00Z">
        <w:r>
          <w:rPr>
            <w:lang w:val="en-US"/>
          </w:rPr>
          <w:t>s</w:t>
        </w:r>
      </w:ins>
      <w:ins w:id="322" w:author="Unknown Author" w:date="2017-08-09T13:49:00Z">
        <w:r>
          <w:rPr>
            <w:lang w:val="en-US"/>
          </w:rPr>
          <w:t xml:space="preserve">, P value &lt; 0.05). Circle diagrams show taxnomic annotations of these three OTU datasets. </w:t>
        </w:r>
      </w:ins>
    </w:p>
    <w:p>
      <w:pPr>
        <w:pStyle w:val="Normal"/>
        <w:spacing w:lineRule="auto" w:line="360"/>
        <w:jc w:val="both"/>
        <w:rPr/>
      </w:pPr>
      <w:ins w:id="324" w:author="Unknown Author" w:date="2017-08-09T17:44:00Z">
        <w:r>
          <w:rPr>
            <w:b/>
            <w:bCs/>
            <w:lang w:val="en-US"/>
          </w:rPr>
          <w:t xml:space="preserve">Supplementary Figure 1: </w:t>
        </w:r>
      </w:ins>
      <w:ins w:id="325" w:author="Unknown Author" w:date="2017-08-09T17:44:00Z">
        <w:r>
          <w:rPr>
            <w:u w:val="single"/>
            <w:lang w:val="en-US"/>
          </w:rPr>
          <w:t xml:space="preserve">mean and SD of alpha diversity of fecal microbiota composition by disease status  (AIH: black; non-AIH hepatopathy controls; grey; healthy individuals: green); </w:t>
        </w:r>
      </w:ins>
      <w:ins w:id="326" w:author="Unknown Author" w:date="2017-08-09T17:44:00Z">
        <w:r>
          <w:rPr>
            <w:b/>
            <w:bCs/>
            <w:u w:val="single"/>
            <w:lang w:val="en-US"/>
          </w:rPr>
          <w:t xml:space="preserve">(A) </w:t>
        </w:r>
      </w:ins>
      <w:ins w:id="327" w:author="Unknown Author" w:date="2017-08-09T17:44:00Z">
        <w:r>
          <w:rPr>
            <w:u w:val="single"/>
            <w:lang w:val="en-US"/>
          </w:rPr>
          <w:t xml:space="preserve">for observed OTUs </w:t>
        </w:r>
      </w:ins>
      <w:ins w:id="328" w:author="Unknown Author" w:date="2017-08-09T17:44:00Z">
        <w:r>
          <w:rPr>
            <w:b/>
            <w:bCs/>
            <w:u w:val="single"/>
            <w:lang w:val="en-US"/>
          </w:rPr>
          <w:t xml:space="preserve">(B) </w:t>
        </w:r>
      </w:ins>
      <w:ins w:id="329" w:author="Unknown Author" w:date="2017-08-09T17:44:00Z">
        <w:r>
          <w:rPr>
            <w:u w:val="single"/>
            <w:lang w:val="en-US"/>
          </w:rPr>
          <w:t>for Shannon index</w:t>
        </w:r>
      </w:ins>
    </w:p>
    <w:p>
      <w:pPr>
        <w:pStyle w:val="Normal"/>
        <w:spacing w:lineRule="auto" w:line="360"/>
        <w:jc w:val="both"/>
        <w:rPr/>
      </w:pPr>
      <w:ins w:id="330" w:author="Unknown Author" w:date="2017-08-09T17:45:00Z">
        <w:r>
          <w:rPr>
            <w:b/>
            <w:bCs/>
            <w:lang w:val="en-US"/>
          </w:rPr>
          <w:t>Supplementary Figure 2:</w:t>
        </w:r>
      </w:ins>
      <w:ins w:id="331" w:author="Unknown Author" w:date="2017-08-09T17:45:00Z">
        <w:r>
          <w:rPr>
            <w:b w:val="false"/>
            <w:bCs w:val="false"/>
            <w:lang w:val="en-US"/>
          </w:rPr>
          <w:t xml:space="preserve"> </w:t>
        </w:r>
      </w:ins>
      <w:ins w:id="332" w:author="Unknown Author" w:date="2017-08-09T17:45:00Z">
        <w:r>
          <w:rPr>
            <w:b w:val="false"/>
            <w:bCs w:val="false"/>
            <w:u w:val="single"/>
            <w:lang w:val="en-US"/>
          </w:rPr>
          <w:t xml:space="preserve">Average relative abundance (RA) in percent and SD of the top 7 most represented phyla on family level as revealed by the 16S rRNA gene ribotyping. </w:t>
        </w:r>
      </w:ins>
    </w:p>
    <w:p>
      <w:pPr>
        <w:pStyle w:val="Normal"/>
        <w:spacing w:lineRule="auto" w:line="360"/>
        <w:jc w:val="both"/>
        <w:rPr>
          <w:b w:val="false"/>
          <w:b w:val="false"/>
          <w:bCs w:val="false"/>
          <w:u w:val="single"/>
          <w:lang w:val="en-US"/>
          <w:del w:id="335" w:author="Unknown Author" w:date="2017-08-09T17:40:00Z"/>
        </w:rPr>
      </w:pPr>
      <w:ins w:id="333" w:author="Unknown Author" w:date="2017-08-09T17:45:00Z">
        <w:r>
          <w:rPr>
            <w:b/>
            <w:bCs/>
            <w:u w:val="single"/>
            <w:lang w:val="en-US"/>
          </w:rPr>
          <w:t>Supplementary Figure 3:</w:t>
        </w:r>
      </w:ins>
      <w:ins w:id="334" w:author="Unknown Author" w:date="2017-08-09T17:45:00Z">
        <w:r>
          <w:rPr>
            <w:b w:val="false"/>
            <w:bCs w:val="false"/>
            <w:u w:val="single"/>
            <w:lang w:val="en-US"/>
          </w:rPr>
          <w:t xml:space="preserve"> Average relative abundance (RA) in percent and SD of the top 8 most represented phyla on genus level as revealed by the 16S rRNA gene ribotyping. </w:t>
        </w:r>
      </w:ins>
    </w:p>
    <w:p>
      <w:pPr>
        <w:pStyle w:val="Normal"/>
        <w:spacing w:lineRule="auto" w:line="360"/>
        <w:jc w:val="both"/>
        <w:rPr>
          <w:b/>
          <w:b/>
          <w:bCs/>
          <w:lang w:val="en-US"/>
          <w:del w:id="340" w:author="Unknown Author" w:date="2017-08-09T17:41:00Z"/>
        </w:rPr>
      </w:pPr>
      <w:ins w:id="336" w:author="Unknown Author" w:date="2017-08-09T17:41:00Z">
        <w:r>
          <w:rPr>
            <w:b/>
            <w:bCs/>
            <w:lang w:val="en-US"/>
          </w:rPr>
          <w:t>Supplementary Database 1:</w:t>
        </w:r>
      </w:ins>
      <w:ins w:id="337" w:author="Unknown Author" w:date="2017-08-09T17:41:00Z">
        <w:r>
          <w:rPr>
            <w:lang w:val="en-US"/>
          </w:rPr>
          <w:t xml:space="preserve"> OTUs singificantly enrichted in one of the tree cohorts designated </w:t>
        </w:r>
      </w:ins>
      <w:ins w:id="338" w:author="Unknown Author" w:date="2017-08-09T17:42:00Z">
        <w:r>
          <w:rPr>
            <w:lang w:val="en-US"/>
          </w:rPr>
          <w:t>AIH_OTUs, hep_control_OTUs and healthy_OTUs</w:t>
        </w:r>
      </w:ins>
      <w:ins w:id="339" w:author="Unknown Author" w:date="2017-08-09T17:43:00Z">
        <w:r>
          <w:rPr>
            <w:lang w:val="en-US"/>
          </w:rPr>
          <w:t xml:space="preserve"> with annotation down to species level.</w:t>
        </w:r>
      </w:ins>
    </w:p>
    <w:p>
      <w:pPr>
        <w:pStyle w:val="Normal"/>
        <w:spacing w:lineRule="auto" w:line="360"/>
        <w:jc w:val="both"/>
        <w:rPr/>
      </w:pPr>
      <w:ins w:id="341" w:author="Unknown Author" w:date="2017-08-09T17:46:00Z">
        <w:r>
          <w:rPr>
            <w:b/>
            <w:bCs/>
            <w:lang w:val="en-US"/>
          </w:rPr>
          <w:t>Supplementary Table 1</w:t>
        </w:r>
      </w:ins>
      <w:ins w:id="342" w:author="Unknown Author" w:date="2017-08-09T17:46:00Z">
        <w:r>
          <w:rPr>
            <w:lang w:val="en-US"/>
          </w:rPr>
          <w:t xml:space="preserve">: mean RA of IM composition of three cohorts on class level. </w:t>
        </w:r>
      </w:ins>
    </w:p>
    <w:p>
      <w:pPr>
        <w:pStyle w:val="Normal"/>
        <w:spacing w:lineRule="auto" w:line="360"/>
        <w:jc w:val="both"/>
        <w:rPr/>
      </w:pPr>
      <w:ins w:id="343" w:author="Unknown Author" w:date="2017-08-09T17:46:00Z">
        <w:r>
          <w:rPr>
            <w:b/>
            <w:bCs/>
            <w:lang w:val="en-US"/>
          </w:rPr>
          <w:t>Supplementary Table 2:</w:t>
        </w:r>
      </w:ins>
      <w:ins w:id="344" w:author="Unknown Author" w:date="2017-08-09T17:46:00Z">
        <w:r>
          <w:rPr>
            <w:lang w:val="en-US"/>
          </w:rPr>
          <w:t xml:space="preserve"> FDR corrected P value on class level of cohort comparisions (1) helathy vs. non-AIH hepatopathy control; (2) AIH vs. health; (3) AIH vs. non-AIH hepatopathy control</w:t>
        </w:r>
      </w:ins>
    </w:p>
    <w:p>
      <w:pPr>
        <w:pStyle w:val="Normal"/>
        <w:spacing w:lineRule="auto" w:line="360"/>
        <w:jc w:val="both"/>
        <w:rPr>
          <w:lang w:val="en-US"/>
          <w:del w:id="347" w:author="Unknown Author" w:date="2017-08-09T17:41:00Z"/>
        </w:rPr>
      </w:pPr>
      <w:ins w:id="345" w:author="Unknown Author" w:date="2017-08-09T17:46:00Z">
        <w:bookmarkStart w:id="257" w:name="__DdeLink__2333_669725301"/>
        <w:r>
          <w:rPr>
            <w:b/>
            <w:bCs/>
            <w:lang w:val="en-US"/>
          </w:rPr>
          <w:t>Supplementary Table 3:</w:t>
        </w:r>
      </w:ins>
      <w:ins w:id="346" w:author="Unknown Author" w:date="2017-08-09T17:46:00Z">
        <w:bookmarkEnd w:id="257"/>
        <w:r>
          <w:rPr>
            <w:lang w:val="en-US"/>
          </w:rPr>
          <w:t xml:space="preserve"> FDR corrected P value on family level of cohort comparisions (1) helathy vs. non-AIH hepatopathy control; (2) AIH vs. health; (3) AIH vs. non-AIH hepatopathy control</w:t>
        </w:r>
      </w:ins>
    </w:p>
    <w:p>
      <w:pPr>
        <w:pStyle w:val="Normal"/>
        <w:spacing w:lineRule="auto" w:line="360"/>
        <w:jc w:val="both"/>
        <w:rPr>
          <w:lang w:val="en-US"/>
          <w:del w:id="352" w:author="Unknown Author" w:date="2017-08-09T17:41:00Z"/>
        </w:rPr>
      </w:pPr>
      <w:ins w:id="348" w:author="Unknown Author" w:date="2017-08-09T18:06:00Z">
        <w:r>
          <w:rPr>
            <w:b/>
            <w:bCs/>
            <w:lang w:val="en-US"/>
          </w:rPr>
          <w:t xml:space="preserve">Supplementary Table </w:t>
        </w:r>
      </w:ins>
      <w:ins w:id="349" w:author="Unknown Author" w:date="2017-08-09T18:06:00Z">
        <w:r>
          <w:rPr>
            <w:b/>
            <w:bCs/>
            <w:lang w:val="en-US"/>
          </w:rPr>
          <w:t>4</w:t>
        </w:r>
      </w:ins>
      <w:ins w:id="350" w:author="Unknown Author" w:date="2017-08-09T18:06:00Z">
        <w:r>
          <w:rPr>
            <w:b/>
            <w:bCs/>
            <w:lang w:val="en-US"/>
          </w:rPr>
          <w:t>:</w:t>
        </w:r>
      </w:ins>
      <w:ins w:id="351" w:author="Unknown Author" w:date="2017-08-09T18:06:00Z">
        <w:r>
          <w:rPr>
            <w:lang w:val="en-US"/>
          </w:rPr>
          <w:t xml:space="preserve"> FDR corrected P value on genus level of cohort comparisions (1) helathy vs. non-AIH hepatopathy control; (2) AIH vs. health; (3) AIH vs. non-AIH hepatopathy control</w:t>
        </w:r>
      </w:ins>
    </w:p>
    <w:p>
      <w:pPr>
        <w:pStyle w:val="Normal"/>
        <w:spacing w:lineRule="auto" w:line="360"/>
        <w:jc w:val="both"/>
        <w:rPr>
          <w:lang w:val="en-US"/>
          <w:del w:id="374" w:author="Unknown Author" w:date="2017-08-09T13:48:00Z"/>
        </w:rPr>
      </w:pPr>
      <w:del w:id="353" w:author="Unknown Author" w:date="2017-08-09T13:48:00Z">
        <w:r>
          <w:rPr>
            <w:lang w:val="en-US"/>
          </w:rPr>
          <w:delText>(</w:delText>
        </w:r>
      </w:del>
      <w:del w:id="354" w:author="Unknown Author" w:date="2017-08-09T13:48:00Z">
        <w:r>
          <w:rPr>
            <w:b/>
            <w:lang w:val="en-US"/>
          </w:rPr>
          <w:delText>E</w:delText>
        </w:r>
      </w:del>
      <w:del w:id="355" w:author="Unknown Author" w:date="2017-08-09T13:48:00Z">
        <w:r>
          <w:rPr>
            <w:lang w:val="en-US"/>
          </w:rPr>
          <w:delText>) relevant differentially expressed OTU-s on genus level; colour and intensity indicating increased (red) or decreased (blue) levels of FDR adjusted P values comparing non-AIH hepatopathy controls vs. healthy samples, AIH vs. non-AIH hepatopathy controls and AIH vs. healthy samples; (</w:delText>
        </w:r>
      </w:del>
      <w:del w:id="356" w:author="Unknown Author" w:date="2017-08-09T13:48:00Z">
        <w:r>
          <w:rPr>
            <w:b/>
            <w:lang w:val="en-US"/>
          </w:rPr>
          <w:delText>F</w:delText>
        </w:r>
      </w:del>
      <w:del w:id="357" w:author="Unknown Author" w:date="2017-08-09T13:48:00Z">
        <w:r>
          <w:rPr>
            <w:lang w:val="en-US"/>
          </w:rPr>
          <w:delText>) ternary plot of all OTUs detected in the data set with RA &gt; 1% in at least one sample; each circle represents one genus; the size of each circle represents its relative abundance (weighted average) of the OTUs associated with this genus; the position of each circle is determined by the contribution of the indicated disease status (AIH, non-AIH hepatopathy controls, healthy) to the total relative abundance; (</w:delText>
        </w:r>
      </w:del>
      <w:del w:id="358" w:author="Unknown Author" w:date="2017-08-09T13:48:00Z">
        <w:r>
          <w:rPr>
            <w:b/>
            <w:lang w:val="en-US"/>
          </w:rPr>
          <w:delText>G</w:delText>
        </w:r>
      </w:del>
      <w:del w:id="359" w:author="Unknown Author" w:date="2017-08-09T13:48:00Z">
        <w:r>
          <w:rPr>
            <w:lang w:val="en-US"/>
          </w:rPr>
          <w:delText>)</w:delText>
        </w:r>
      </w:del>
      <w:del w:id="360" w:author="Unknown Author" w:date="2017-08-09T13:48:00Z">
        <w:bookmarkStart w:id="258" w:name="__DdeLink__3804_1866831661111111111111111111111111111111111111111"/>
        <w:r>
          <w:rPr>
            <w:lang w:val="en-US"/>
          </w:rPr>
          <w:delText xml:space="preserve"> PCoA analysis indicating disease status (AIH: black; non-AIH hepatopathy controls; grey; healthy individuals: green); (</w:delText>
        </w:r>
      </w:del>
      <w:del w:id="361" w:author="Unknown Author" w:date="2017-08-09T13:48:00Z">
        <w:r>
          <w:rPr>
            <w:b/>
            <w:lang w:val="en-US"/>
          </w:rPr>
          <w:delText>H</w:delText>
        </w:r>
      </w:del>
      <w:del w:id="362" w:author="Unknown Author" w:date="2017-08-09T13:48:00Z">
        <w:bookmarkEnd w:id="258"/>
        <w:r>
          <w:rPr>
            <w:lang w:val="en-US"/>
          </w:rPr>
          <w:delText>) constrained PCoA analysis, indicating disease status (AIH: black; non-AIH hepatopathy controls; grey; healthy individuals: green).</w:delText>
        </w:r>
      </w:del>
      <w:del w:id="363" w:author="Unknown Author" w:date="2017-08-09T13:45:00Z">
        <w:r>
          <w:rPr>
            <w:lang w:val="en-US"/>
          </w:rPr>
          <w:delText>(</w:delText>
        </w:r>
      </w:del>
      <w:del w:id="364" w:author="Unknown Author" w:date="2017-08-09T13:45:00Z">
        <w:r>
          <w:rPr>
            <w:b/>
            <w:lang w:val="en-US"/>
          </w:rPr>
          <w:delText>D</w:delText>
        </w:r>
      </w:del>
      <w:del w:id="365" w:author="Unknown Author" w:date="2017-08-09T13:45:00Z">
        <w:r>
          <w:rPr>
            <w:lang w:val="en-US"/>
          </w:rPr>
          <w:delText xml:space="preserve">) ternary plot of all OTUs detected in the data set with RA &gt; 1% in at least one sample; each circle represents one class; the size of each circle represents its relative abundance (weighted average) of the OTUs associated with this class; the position of each circle is determined by the contribution of the indicated disease status (AIH, non-AIH hepatopathy controls, healthy) to the total relative abundance; </w:delText>
        </w:r>
      </w:del>
      <w:del w:id="366" w:author="Unknown Author" w:date="2017-08-09T13:46:00Z">
        <w:r>
          <w:rPr>
            <w:lang w:val="en-US"/>
          </w:rPr>
          <w:delText xml:space="preserve"> (</w:delText>
        </w:r>
      </w:del>
      <w:del w:id="367" w:author="Unknown Author" w:date="2017-08-09T13:46:00Z">
        <w:r>
          <w:rPr>
            <w:b/>
            <w:lang w:val="en-US"/>
          </w:rPr>
          <w:delText>B</w:delText>
        </w:r>
      </w:del>
      <w:del w:id="368" w:author="Unknown Author" w:date="2017-08-09T13:46:00Z">
        <w:r>
          <w:rPr>
            <w:lang w:val="en-US"/>
          </w:rPr>
          <w:delText>) average relative abundance of the most present phyla in healthy samples, AIH and non-AIH hepatopathy controls as revealed by the 16S rRNA gene ribotyping; (</w:delText>
        </w:r>
      </w:del>
      <w:del w:id="369" w:author="Unknown Author" w:date="2017-08-09T13:46:00Z">
        <w:r>
          <w:rPr>
            <w:b/>
            <w:lang w:val="en-US"/>
          </w:rPr>
          <w:delText>C</w:delText>
        </w:r>
      </w:del>
      <w:del w:id="370" w:author="Unknown Author" w:date="2017-08-09T13:46:00Z">
        <w:r>
          <w:rPr>
            <w:lang w:val="en-US"/>
          </w:rPr>
          <w:delText xml:space="preserve">) relevant differentially expressed OTU-s on class level; colour and intensity indicating increased (red) or decreased (blue) levels of FDR adjusted P values comparing non-AIH hepatopathy controls vs. healthy samples, AIH vs. non-AIH hepatopathy controls and AIH vs. healthy samples; </w:delText>
        </w:r>
      </w:del>
      <w:del w:id="371" w:author="Unknown Author" w:date="2017-08-09T13:45:00Z">
        <w:r>
          <w:rPr>
            <w:lang w:val="en-US"/>
          </w:rPr>
          <w:delText>This figure shows (</w:delText>
        </w:r>
      </w:del>
      <w:del w:id="372" w:author="Unknown Author" w:date="2017-08-09T13:45:00Z">
        <w:r>
          <w:rPr>
            <w:b/>
            <w:lang w:val="en-US"/>
          </w:rPr>
          <w:delText>A</w:delText>
        </w:r>
      </w:del>
      <w:del w:id="373" w:author="Unknown Author" w:date="2017-08-09T13:45:00Z">
        <w:r>
          <w:rPr>
            <w:lang w:val="en-US"/>
          </w:rPr>
          <w:delText>) mean and SD of alpha diversity (d-OTUs; Chao-1 index and Shannon-index levels) of gut microbiota composition by disease status (AIH: black; non-AIH hepatopathy controls; grey; healthy individuals: green);</w:delText>
        </w:r>
      </w:del>
    </w:p>
    <w:p>
      <w:pPr>
        <w:pStyle w:val="Normal"/>
        <w:spacing w:lineRule="auto" w:line="360"/>
        <w:jc w:val="both"/>
        <w:rPr>
          <w:lang w:val="en-US"/>
        </w:rPr>
      </w:pPr>
      <w:r>
        <w:rPr>
          <w:lang w:val="en-US"/>
        </w:rPr>
      </w:r>
    </w:p>
    <w:p>
      <w:pPr>
        <w:pStyle w:val="Normal"/>
        <w:spacing w:lineRule="auto" w:line="360"/>
        <w:jc w:val="both"/>
        <w:rPr>
          <w:lang w:val="en-US"/>
        </w:rPr>
      </w:pPr>
      <w:r>
        <w:rPr>
          <w:lang w:val="en-US"/>
        </w:rPr>
      </w:r>
    </w:p>
    <w:p>
      <w:pPr>
        <w:pStyle w:val="Normal"/>
        <w:spacing w:lineRule="auto" w:line="360"/>
        <w:jc w:val="both"/>
        <w:rPr>
          <w:u w:val="single"/>
          <w:lang w:val="en-US"/>
        </w:rPr>
      </w:pPr>
      <w:del w:id="375" w:author="Unknown Author" w:date="2017-08-09T17:49:00Z">
        <w:r>
          <w:rPr>
            <w:u w:val="single"/>
            <w:lang w:val="en-US"/>
          </w:rPr>
          <w:delText>Figure 2:</w:delText>
        </w:r>
      </w:del>
    </w:p>
    <w:p>
      <w:pPr>
        <w:pStyle w:val="Normal"/>
        <w:spacing w:lineRule="auto" w:line="360"/>
        <w:jc w:val="both"/>
        <w:rPr>
          <w:u w:val="single"/>
          <w:lang w:val="en-US"/>
        </w:rPr>
      </w:pPr>
      <w:del w:id="376" w:author="Unknown Author" w:date="2017-08-09T17:49:00Z">
        <w:r>
          <w:rPr>
            <w:lang w:val="en-US"/>
          </w:rPr>
          <w:delText>This figure shows (</w:delText>
        </w:r>
      </w:del>
      <w:del w:id="377" w:author="Unknown Author" w:date="2017-08-09T17:49:00Z">
        <w:r>
          <w:rPr>
            <w:b/>
            <w:lang w:val="en-US"/>
          </w:rPr>
          <w:delText>A</w:delText>
        </w:r>
      </w:del>
      <w:del w:id="378" w:author="Unknown Author" w:date="2017-08-09T17:49:00Z">
        <w:r>
          <w:rPr>
            <w:lang w:val="en-US"/>
          </w:rPr>
          <w:delText>) investigated BT markers (i-FABP, LBP and sCD14), levels are compared by status of LPTR (healthy; hepatopathy without / with fibrosis / with cirrhosis); (</w:delText>
        </w:r>
      </w:del>
      <w:del w:id="379" w:author="Unknown Author" w:date="2017-08-09T17:49:00Z">
        <w:r>
          <w:rPr>
            <w:b/>
            <w:lang w:val="en-US"/>
          </w:rPr>
          <w:delText>B</w:delText>
        </w:r>
      </w:del>
      <w:del w:id="380" w:author="Unknown Author" w:date="2017-08-09T17:49:00Z">
        <w:r>
          <w:rPr>
            <w:lang w:val="en-US"/>
          </w:rPr>
          <w:delText>) linear regression analysis of sCD14 and LBP levels with status of LPTR (healthy, hepatopathy without / with fibrosis / with cirrhosis); corresponding r</w:delText>
        </w:r>
      </w:del>
      <w:del w:id="381" w:author="Unknown Author" w:date="2017-08-09T17:49:00Z">
        <w:r>
          <w:rPr>
            <w:vertAlign w:val="superscript"/>
            <w:lang w:val="en-US"/>
          </w:rPr>
          <w:delText>2</w:delText>
        </w:r>
      </w:del>
      <w:del w:id="382" w:author="Unknown Author" w:date="2017-08-09T17:49:00Z">
        <w:r>
          <w:rPr>
            <w:lang w:val="en-US"/>
          </w:rPr>
          <w:delText xml:space="preserve"> and P values are indicated in the graphs; (</w:delText>
        </w:r>
      </w:del>
      <w:del w:id="383" w:author="Unknown Author" w:date="2017-08-09T17:49:00Z">
        <w:r>
          <w:rPr>
            <w:b/>
            <w:lang w:val="en-US"/>
          </w:rPr>
          <w:delText>C</w:delText>
        </w:r>
      </w:del>
      <w:del w:id="384" w:author="Unknown Author" w:date="2017-08-09T17:49:00Z">
        <w:r>
          <w:rPr>
            <w:lang w:val="en-US"/>
          </w:rPr>
          <w:delText>) mean and SD of alpha diversity (d-OTUs; Chao-1 index and Shannon-index levels) of gut microbiota composition by status of LPTR (healthy; hepatopathy without / with fibrosis / with cirrhosis); (</w:delText>
        </w:r>
      </w:del>
      <w:del w:id="385" w:author="Unknown Author" w:date="2017-08-09T17:49:00Z">
        <w:r>
          <w:rPr>
            <w:b/>
            <w:lang w:val="en-US"/>
          </w:rPr>
          <w:delText>D</w:delText>
        </w:r>
      </w:del>
      <w:del w:id="386" w:author="Unknown Author" w:date="2017-08-09T17:49:00Z">
        <w:r>
          <w:rPr>
            <w:lang w:val="en-US"/>
          </w:rPr>
          <w:delText>) correlation between alpha diversity (Chao-1 index levels and d-OTUs) and abundance of relevant BT markers (i-FABP and sCD14); indicating different sub-cohorts (AIH: black; non-AIH hepatopathy controls; grey; healthy individuals: green; all samples, irrespective of sub-cohort annotation: dashed-line; (</w:delText>
        </w:r>
      </w:del>
      <w:del w:id="387" w:author="Unknown Author" w:date="2017-08-09T17:49:00Z">
        <w:r>
          <w:rPr>
            <w:b/>
            <w:lang w:val="en-US"/>
          </w:rPr>
          <w:delText>E</w:delText>
        </w:r>
      </w:del>
      <w:del w:id="388" w:author="Unknown Author" w:date="2017-08-09T17:49:00Z">
        <w:r>
          <w:rPr>
            <w:lang w:val="en-US"/>
          </w:rPr>
          <w:delText>) constrained PCoA analysis; indicated status of LPTR [(i) healthy – light-brown, (ii) hepatopathy without – dark-brown  / (iii) with fibrosis – light-green / (iv) with cirrhosis – dark-green].</w:delText>
        </w:r>
      </w:del>
    </w:p>
    <w:p>
      <w:pPr>
        <w:pStyle w:val="Normal"/>
        <w:spacing w:lineRule="auto" w:line="360"/>
        <w:jc w:val="both"/>
        <w:rPr>
          <w:lang w:val="en-US"/>
        </w:rPr>
      </w:pPr>
      <w:r>
        <w:rPr>
          <w:lang w:val="en-US"/>
        </w:rPr>
      </w:r>
    </w:p>
    <w:p>
      <w:pPr>
        <w:pStyle w:val="Normal"/>
        <w:spacing w:lineRule="auto" w:line="360"/>
        <w:jc w:val="both"/>
        <w:rPr>
          <w:u w:val="single"/>
          <w:lang w:val="en-US"/>
        </w:rPr>
      </w:pPr>
      <w:r>
        <w:rPr>
          <w:u w:val="single"/>
          <w:lang w:val="en-US"/>
        </w:rPr>
        <w:t>Table 1:</w:t>
      </w:r>
    </w:p>
    <w:p>
      <w:pPr>
        <w:pStyle w:val="Normal"/>
        <w:spacing w:lineRule="auto" w:line="360"/>
        <w:jc w:val="both"/>
        <w:rPr>
          <w:lang w:val="en-US"/>
        </w:rPr>
      </w:pPr>
      <w:r>
        <w:rPr>
          <w:lang w:val="en-US"/>
        </w:rPr>
        <w:t>x</w:t>
        <w:br/>
      </w:r>
    </w:p>
    <w:p>
      <w:pPr>
        <w:pStyle w:val="Normal"/>
        <w:spacing w:lineRule="auto" w:line="360" w:before="0" w:after="160"/>
        <w:jc w:val="both"/>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08-09T11:03:36Z" w:initials="">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Its quite long</w:t>
      </w:r>
    </w:p>
  </w:comment>
  <w:comment w:id="1" w:author="Unknown Author" w:date="2017-08-09T11:02:53Z" w:initials="">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No : in headline</w:t>
      </w:r>
    </w:p>
  </w:comment>
  <w:comment w:id="2" w:author="Unknown Author" w:date="2017-08-09T13:52:11Z" w:initials="">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Maybe rephrase this</w:t>
      </w:r>
    </w:p>
  </w:comment>
  <w:comment w:id="3" w:author="Unknown Author" w:date="2017-08-09T11:04:16Z" w:initials="">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Dont know what this mean</w:t>
      </w:r>
    </w:p>
  </w:comment>
  <w:comment w:id="4" w:author="Unknown Author" w:date="2017-08-09T11:02:29Z" w:initials="">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No empty break after one headline</w:t>
      </w:r>
    </w:p>
  </w:comment>
  <w:comment w:id="5" w:author="Unknown Author" w:date="2017-08-09T11:04:44Z" w:initials="">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Thinks its a different `</w:t>
      </w:r>
    </w:p>
  </w:comment>
  <w:comment w:id="6" w:author="Unknown Author" w:date="2017-08-09T11:05:11Z" w:initials="">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No : in headline</w:t>
      </w:r>
    </w:p>
  </w:comment>
  <w:comment w:id="7" w:author="Felix Goeser" w:date="2017-05-24T07:22:00Z" w:initials="FG">
    <w:p>
      <w:r>
        <w:rPr>
          <w:rFonts w:ascii="Liberation Serif" w:hAnsi="Liberation Serif" w:eastAsia="DejaVu Sans" w:cs="DejaVu Sans"/>
          <w:color w:val="00000A"/>
          <w:sz w:val="24"/>
          <w:szCs w:val="24"/>
          <w:lang w:val="en-US" w:eastAsia="en-US" w:bidi="en-US"/>
        </w:rPr>
        <w:t>Philipp, could You please again contact your colleagues at the Sections for Genomics in the HZI (Dr. Geffers) =&gt; they gave You the data before analysis and stored it at their servers.…</w:t>
      </w:r>
    </w:p>
    <w:p>
      <w:r>
        <w:rPr>
          <w:rFonts w:ascii="Liberation Serif" w:hAnsi="Liberation Serif" w:eastAsia="DejaVu Sans"/>
          <w:color w:val="auto"/>
          <w:sz w:val="24"/>
          <w:szCs w:val="24"/>
          <w:lang w:val="en-US" w:eastAsia="en-US" w:bidi="en-US"/>
        </w:rPr>
      </w:r>
    </w:p>
    <w:p>
      <w:r>
        <w:rPr>
          <w:rFonts w:ascii="Liberation Serif" w:hAnsi="Liberation Serif" w:eastAsia="DejaVu Sans" w:cs="DejaVu Sans"/>
          <w:b/>
          <w:color w:val="00000A"/>
          <w:sz w:val="24"/>
          <w:szCs w:val="24"/>
          <w:lang w:val="en-US" w:eastAsia="en-US" w:bidi="en-US"/>
        </w:rPr>
        <w:t>P: see my email, need metadata</w:t>
      </w:r>
    </w:p>
    <w:p>
      <w:r>
        <w:rPr>
          <w:rFonts w:ascii="Liberation Serif" w:hAnsi="Liberation Serif" w:eastAsia="DejaVu Sans"/>
          <w:color w:val="auto"/>
          <w:sz w:val="24"/>
          <w:szCs w:val="24"/>
          <w:lang w:val="en-US" w:eastAsia="en-US" w:bidi="en-US"/>
        </w:rPr>
      </w:r>
    </w:p>
    <w:p>
      <w:r>
        <w:rPr>
          <w:rFonts w:ascii="Liberation Serif" w:hAnsi="Liberation Serif" w:eastAsia="DejaVu Sans" w:cs="DejaVu Sans"/>
          <w:b/>
          <w:color w:val="00000A"/>
          <w:sz w:val="24"/>
          <w:szCs w:val="24"/>
          <w:lang w:val="en-US" w:eastAsia="en-US" w:bidi="en-US"/>
        </w:rPr>
        <w:t>F: I think we should do this when we are ready to submit a prepared draft?</w:t>
      </w:r>
    </w:p>
  </w:comment>
  <w:comment w:id="8" w:author="Felix Goeser" w:date="2017-06-14T07:51:00Z" w:initials="FG">
    <w:p>
      <w:r>
        <w:rPr>
          <w:rFonts w:ascii="Liberation Serif" w:hAnsi="Liberation Serif" w:eastAsia="DejaVu Sans" w:cs="DejaVu Sans"/>
          <w:color w:val="00000A"/>
          <w:sz w:val="24"/>
          <w:szCs w:val="24"/>
          <w:lang w:val="en-US" w:eastAsia="en-US" w:bidi="en-US"/>
        </w:rPr>
        <w:t>Maybe you could mention your method for constrained PCoA here?</w:t>
      </w:r>
    </w:p>
  </w:comment>
  <w:comment w:id="10" w:author="Unknown Author" w:date="2017-08-09T14:21:41Z" w:initials="">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 xml:space="preserve">I try to show these results on a ternary OTU digram as done in Fig3, but the results dont make so much sense, so I changes this with the moderated t test (which we also used in , I think). Think it makes no sense because there is a high variability in the tenary plots and we show there only the average RA of each OTU. If we want to go with ZIG analysis we should find a better way to visualizie it that it makes sense. </w:t>
      </w:r>
    </w:p>
  </w:comment>
  <w:comment w:id="11" w:author="Unknown Author" w:date="2017-08-09T11:05:53Z" w:initials="">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Remove unnecessary line breaks in manuscript</w:t>
      </w:r>
    </w:p>
  </w:comment>
  <w:comment w:id="12" w:author="Unknown Author" w:date="2017-08-09T17:13:06Z" w:initials="">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Added one introduction sentence describing the dataset</w:t>
      </w:r>
    </w:p>
  </w:comment>
  <w:comment w:id="13" w:author="Unknown Author" w:date="2017-08-09T11:22:31Z" w:initials="">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TODO: number of OTUs</w:t>
      </w:r>
    </w:p>
  </w:comment>
  <w:comment w:id="14" w:author="Unknown Author" w:date="2017-08-09T11:22:45Z" w:initials="">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TODO: add db</w:t>
      </w:r>
    </w:p>
  </w:comment>
  <w:comment w:id="17" w:author="Unknown Author" w:date="2017-08-09T11:11:42Z" w:initials="">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What are OTU-rep?</w:t>
      </w:r>
    </w:p>
  </w:comment>
  <w:comment w:id="15" w:author="Unknown Author" w:date="2017-08-09T11:12:20Z" w:initials="">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Think this is a more general picture than the alpha diversity, so I  move this paragraph above the alpha diversity paragraph</w:t>
      </w:r>
    </w:p>
  </w:comment>
  <w:comment w:id="18" w:author="Unknown Author" w:date="2017-08-09T14:27:36Z" w:initials="">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Table 1 shows the RA</w:t>
      </w:r>
    </w:p>
  </w:comment>
  <w:comment w:id="19" w:author="Unknown Author" w:date="2017-08-09T14:27:45Z" w:initials="">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 xml:space="preserve">Show the P values, but not limited to the 5 shown in fig1. </w:t>
      </w:r>
    </w:p>
  </w:comment>
  <w:comment w:id="20" w:author="Unknown Author" w:date="2017-08-09T14:42:07Z" w:initials="">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P values of test on family level</w:t>
      </w:r>
    </w:p>
    <w:p>
      <w:r>
        <w:rPr>
          <w:rFonts w:ascii="Liberation Serif" w:hAnsi="Liberation Serif" w:eastAsia="DejaVu Sans"/>
          <w:color w:val="auto"/>
          <w:sz w:val="24"/>
          <w:szCs w:val="24"/>
          <w:lang w:val="en-US" w:eastAsia="en-US" w:bidi="en-US"/>
        </w:rPr>
      </w:r>
    </w:p>
  </w:comment>
  <w:comment w:id="16" w:author="Unknown Author" w:date="2017-08-09T17:38:12Z" w:initials="">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 xml:space="preserve">You asked how I would describe the data, right? So this is the way I would list the results, now parts are redundant with your description I think. </w:t>
      </w:r>
    </w:p>
  </w:comment>
  <w:comment w:id="21" w:author="Unknown Author" w:date="2017-08-09T11:24:19Z" w:initials="">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Its already said at end of introduction right? Maybe remove/shorten it?</w:t>
      </w:r>
    </w:p>
  </w:comment>
  <w:comment w:id="22" w:author="Unknown Author" w:date="2017-08-09T11:00:58Z" w:initials="">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Depending on the journal, but maybe not necessary to use this kind of small healdines</w:t>
      </w:r>
    </w:p>
  </w:comment>
  <w:comment w:id="23" w:author="Unknown Author" w:date="2017-08-09T11:07:26Z" w:initials="">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Would just use the term OTU here</w:t>
      </w:r>
    </w:p>
  </w:comment>
  <w:comment w:id="24" w:author="Unknown Author" w:date="2017-08-09T11:10:50Z" w:initials="">
    <w:p>
      <w:r>
        <w:rPr>
          <w:rFonts w:eastAsia="Calibri" w:ascii="Calibri" w:hAnsi="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 xml:space="preserve">Space in manuscripts is limited, so I would just show only relevant information in the main Text, so I removed Shannon and observed OTUs to supplement. </w:t>
      </w:r>
    </w:p>
  </w:comment>
  <w:comment w:id="25" w:author="Unknown Author" w:date="2017-08-09T17:33:47Z" w:initials="">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We see this on Figure 2a, right? You you have refered to the constrained version when writeing this sentence?</w:t>
      </w:r>
    </w:p>
  </w:comment>
  <w:comment w:id="26" w:author="Unknown Author" w:date="2017-08-09T15:45:35Z" w:initials="">
    <w:p>
      <w:r>
        <w:rPr>
          <w:rFonts w:cs="DejaVu San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Can you please add the reference?</w:t>
      </w:r>
    </w:p>
  </w:comment>
  <w:comment w:id="27" w:author="Unknown Author" w:date="2017-08-09T16:18:43Z" w:initials="">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todo</w:t>
      </w:r>
    </w:p>
  </w:comment>
  <w:comment w:id="28" w:author="Unknown Author" w:date="2017-08-09T16:21:35Z" w:initials="">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Change this to english phrase</w:t>
      </w:r>
    </w:p>
  </w:comment>
  <w:comment w:id="29" w:author="Unknown Author" w:date="2017-08-09T16:21:42Z" w:initials="">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Change this to english word</w:t>
      </w:r>
    </w:p>
  </w:comment>
  <w:comment w:id="30" w:author="Unknown Author" w:date="2017-08-09T17:04:04Z" w:initials="">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May add here a few sentences about the differnce of the pie chars sown in firgure 3, or the difference in taxa on D1</w:t>
      </w:r>
    </w:p>
  </w:comment>
  <w:comment w:id="32" w:author="Felix Goeser" w:date="2017-05-22T08:05:00Z" w:initials="FG">
    <w:p>
      <w:r>
        <w:rPr>
          <w:rFonts w:ascii="Liberation Serif" w:hAnsi="Liberation Serif" w:eastAsia="DejaVu Sans" w:cs="DejaVu Sans"/>
          <w:color w:val="00000A"/>
          <w:sz w:val="24"/>
          <w:szCs w:val="24"/>
          <w:lang w:val="en-US" w:eastAsia="en-US" w:bidi="en-US"/>
        </w:rPr>
        <w:t>What ist he method? And what do we have to mention here?</w:t>
      </w:r>
    </w:p>
    <w:p>
      <w:r>
        <w:rPr>
          <w:rFonts w:ascii="Liberation Serif" w:hAnsi="Liberation Serif" w:eastAsia="DejaVu Sans"/>
          <w:color w:val="auto"/>
          <w:sz w:val="24"/>
          <w:szCs w:val="24"/>
          <w:lang w:val="en-US" w:eastAsia="en-US" w:bidi="en-US"/>
        </w:rPr>
      </w:r>
    </w:p>
    <w:p>
      <w:r>
        <w:rPr>
          <w:rFonts w:ascii="Liberation Serif" w:hAnsi="Liberation Serif" w:eastAsia="DejaVu Sans" w:cs="DejaVu Sans"/>
          <w:color w:val="00000A"/>
          <w:sz w:val="24"/>
          <w:szCs w:val="24"/>
          <w:lang w:val="en-US" w:eastAsia="en-US" w:bidi="en-US"/>
        </w:rPr>
        <w:t>P:will add these numbers in the next version, sorry that I‘m running out of time.</w:t>
      </w:r>
      <w:r>
        <w:rPr>
          <w:rFonts w:ascii="Liberation Serif" w:hAnsi="Liberation Serif" w:eastAsia="DejaVu Sans" w:cs="DejaVu Sans"/>
          <w:b/>
          <w:color w:val="00000A"/>
          <w:sz w:val="24"/>
          <w:szCs w:val="24"/>
          <w:lang w:val="en-US" w:eastAsia="en-US" w:bidi="en-US"/>
        </w:rPr>
        <w:t xml:space="preserve"> </w:t>
      </w:r>
    </w:p>
  </w:comment>
  <w:comment w:id="33" w:author="Felix Goeser" w:date="2017-02-16T07:30:00Z" w:initials="FG">
    <w:p>
      <w:r>
        <w:rPr>
          <w:rFonts w:ascii="Liberation Serif" w:hAnsi="Liberation Serif" w:eastAsia="DejaVu Sans" w:cs="DejaVu Sans"/>
          <w:color w:val="00000A"/>
          <w:sz w:val="24"/>
          <w:szCs w:val="24"/>
          <w:lang w:val="en-US" w:eastAsia="en-US" w:bidi="en-US"/>
        </w:rPr>
        <w:t>Philipp, could You please add these numbers =&gt; I Don´t know where to find them ... I just based this  on Figure 2B =&gt; there has to be numbers, right?</w:t>
      </w:r>
    </w:p>
    <w:p>
      <w:r>
        <w:rPr>
          <w:rFonts w:ascii="Liberation Serif" w:hAnsi="Liberation Serif" w:eastAsia="DejaVu Sans"/>
          <w:color w:val="auto"/>
          <w:sz w:val="24"/>
          <w:szCs w:val="24"/>
          <w:lang w:val="en-US" w:eastAsia="en-US" w:bidi="en-US"/>
        </w:rPr>
      </w:r>
    </w:p>
    <w:p>
      <w:r>
        <w:rPr>
          <w:rFonts w:ascii="Liberation Serif" w:hAnsi="Liberation Serif" w:eastAsia="DejaVu Sans" w:cs="DejaVu Sans"/>
          <w:b/>
          <w:color w:val="00000A"/>
          <w:sz w:val="24"/>
          <w:szCs w:val="24"/>
          <w:lang w:val="en-US" w:eastAsia="en-US" w:bidi="en-US"/>
        </w:rPr>
        <w:t>P: see comment above</w:t>
      </w:r>
    </w:p>
    <w:p>
      <w:r>
        <w:rPr>
          <w:rFonts w:ascii="Liberation Serif" w:hAnsi="Liberation Serif" w:eastAsia="DejaVu Sans" w:cs="DejaVu Sans"/>
          <w:color w:val="00000A"/>
          <w:sz w:val="24"/>
          <w:szCs w:val="24"/>
          <w:lang w:val="en-US" w:eastAsia="en-US" w:bidi="en-US"/>
        </w:rPr>
        <w:t>=&gt; Am I getting the information of this graph wrong, or is it showing the relative largest difference in expression?</w:t>
      </w:r>
    </w:p>
    <w:p>
      <w:r>
        <w:rPr>
          <w:rFonts w:ascii="Liberation Serif" w:hAnsi="Liberation Serif" w:eastAsia="DejaVu Sans"/>
          <w:color w:val="auto"/>
          <w:sz w:val="24"/>
          <w:szCs w:val="24"/>
          <w:lang w:val="en-US" w:eastAsia="en-US" w:bidi="en-US"/>
        </w:rPr>
      </w:r>
    </w:p>
    <w:p>
      <w:r>
        <w:rPr>
          <w:rFonts w:ascii="Liberation Serif" w:hAnsi="Liberation Serif" w:eastAsia="DejaVu Sans" w:cs="DejaVu Sans"/>
          <w:b/>
          <w:color w:val="00000A"/>
          <w:sz w:val="24"/>
          <w:szCs w:val="24"/>
          <w:lang w:val="en-US" w:eastAsia="en-US" w:bidi="en-US"/>
        </w:rPr>
        <w:t xml:space="preserve"> ternary plot of all OTUs detected in the data set with RA &gt; 1% in at least one sample. Each circle represent one class. The size of each circle represents its relative abundance (weighted average) of the OTUs associated with this class. The position of each circle is determined by the contribution of the indicated disease status to the total relative abundance.</w:t>
      </w:r>
    </w:p>
    <w:p>
      <w:r>
        <w:rPr>
          <w:rFonts w:ascii="Liberation Serif" w:hAnsi="Liberation Serif" w:eastAsia="DejaVu Sans"/>
          <w:color w:val="auto"/>
          <w:sz w:val="24"/>
          <w:szCs w:val="24"/>
          <w:lang w:val="en-US" w:eastAsia="en-US" w:bidi="en-US"/>
        </w:rPr>
      </w:r>
    </w:p>
  </w:comment>
  <w:comment w:id="31" w:author="Unknown Author" w:date="2017-08-09T17:05:08Z" w:initials="">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Please be aware that this may have changed, plese have a look on the new Tables</w:t>
      </w:r>
    </w:p>
    <w:p>
      <w:r>
        <w:rPr>
          <w:rFonts w:ascii="Liberation Serif" w:hAnsi="Liberation Serif" w:eastAsia="DejaVu Sans"/>
          <w:color w:val="auto"/>
          <w:sz w:val="24"/>
          <w:szCs w:val="24"/>
          <w:lang w:val="en-US" w:eastAsia="en-US" w:bidi="en-US"/>
        </w:rPr>
      </w:r>
    </w:p>
  </w:comment>
  <w:comment w:id="35" w:author="Unknown Author" w:date="2017-08-09T17:26:05Z" w:initials="">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 xml:space="preserve">Please refer to the tables, may include table in main part of ms, </w:t>
      </w:r>
    </w:p>
    <w:p>
      <w:r>
        <w:rPr>
          <w:rFonts w:ascii="Calibri" w:hAnsi="Calibri" w:eastAsia="Calibri" w:cs="DejaVu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Or you may want to generate heatmaps based on the new tables</w:t>
      </w:r>
    </w:p>
  </w:comment>
  <w:comment w:id="36" w:author="Unknown Author" w:date="2017-08-09T17:26:42Z" w:initials="">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Please check if this is still ture</w:t>
      </w:r>
    </w:p>
  </w:comment>
  <w:comment w:id="34" w:author="Unknown Author" w:date="2017-08-09T17:34:41Z" w:initials="">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Would move this to the first paragraph of results.</w:t>
      </w:r>
    </w:p>
  </w:comment>
  <w:comment w:id="38" w:author="Felix Goeser" w:date="2017-07-25T09:38:00Z" w:initials="FG">
    <w:p>
      <w:r>
        <w:rPr>
          <w:rFonts w:ascii="Liberation Serif" w:hAnsi="Liberation Serif" w:eastAsia="DejaVu Sans" w:cs="DejaVu Sans"/>
          <w:color w:val="00000A"/>
          <w:sz w:val="24"/>
          <w:szCs w:val="24"/>
          <w:lang w:val="en-US" w:eastAsia="en-US" w:bidi="en-US"/>
        </w:rPr>
        <w:t>What does it mean if the OTU is associated to [Ruminococcus]? Is this indicating that there are different OTUs associating to Ruminococcus; because sometimes it is not in “[ ]”? …</w:t>
      </w:r>
    </w:p>
    <w:p>
      <w:r>
        <w:rPr>
          <w:rFonts w:ascii="Liberation Serif" w:hAnsi="Liberation Serif" w:eastAsia="DejaVu Sans"/>
          <w:color w:val="auto"/>
          <w:sz w:val="24"/>
          <w:szCs w:val="24"/>
          <w:lang w:val="en-US" w:eastAsia="en-US" w:bidi="en-US"/>
        </w:rPr>
      </w:r>
    </w:p>
    <w:p>
      <w:r>
        <w:rPr>
          <w:rFonts w:ascii="Liberation Serif" w:hAnsi="Liberation Serif" w:eastAsia="DejaVu Sans" w:cs="DejaVu Sans"/>
          <w:b/>
          <w:color w:val="00000A"/>
          <w:sz w:val="24"/>
          <w:szCs w:val="24"/>
          <w:lang w:val="en-US" w:eastAsia="en-US" w:bidi="en-US"/>
        </w:rPr>
        <w:t>P: according to Phil Hugenholtz: "The square brackets indicate taxonomic changes that we recommend, mainly based on genome trees. We forgot to mention this in the release notes, will be in the next release- thanks for bringing this oversight to our attention."</w:t>
      </w:r>
    </w:p>
    <w:p>
      <w:r>
        <w:rPr>
          <w:rFonts w:ascii="Liberation Serif" w:hAnsi="Liberation Serif" w:eastAsia="DejaVu Sans" w:cs="DejaVu Sans"/>
          <w:b/>
          <w:color w:val="00000A"/>
          <w:sz w:val="24"/>
          <w:szCs w:val="24"/>
          <w:lang w:val="en-US" w:eastAsia="en-US" w:bidi="en-US"/>
        </w:rPr>
        <w:t>Source: https://groups.google.com/forum/#!topic/qiime-forum/WnhQiB5q9Hc</w:t>
      </w:r>
    </w:p>
  </w:comment>
  <w:comment w:id="37" w:author="Unknown Author" w:date="2017-08-09T17:35:23Z" w:initials="">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000000"/>
          <w:spacing w:val="0"/>
          <w:w w:val="100"/>
          <w:position w:val="0"/>
          <w:sz w:val="20"/>
          <w:szCs w:val="22"/>
          <w:u w:val="none"/>
          <w:vertAlign w:val="baseline"/>
          <w:em w:val="none"/>
          <w:lang w:eastAsia="en-US" w:bidi="ar-SA" w:val="en-US"/>
        </w:rPr>
        <w:t>Would move this to the first paragraph of results if this is still true</w:t>
      </w:r>
    </w:p>
  </w:comment>
  <w:comment w:id="39" w:author="Unknown Author" w:date="2017-08-09T17:35:55Z" w:initials="">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Dont know what this is? Delete it?</w:t>
      </w:r>
    </w:p>
  </w:comment>
  <w:comment w:id="40" w:author="Felix Goeser" w:date="2017-05-26T07:52:00Z" w:initials="FG">
    <w:p>
      <w:r>
        <w:rPr>
          <w:rFonts w:ascii="Liberation Serif" w:hAnsi="Liberation Serif" w:eastAsia="DejaVu Sans" w:cs="DejaVu Sans"/>
          <w:color w:val="00000A"/>
          <w:sz w:val="24"/>
          <w:szCs w:val="24"/>
          <w:lang w:val="en-US" w:eastAsia="en-US" w:bidi="en-US"/>
        </w:rPr>
        <w:t>Method; Correction ..?</w:t>
      </w:r>
    </w:p>
    <w:p>
      <w:r>
        <w:rPr>
          <w:rFonts w:ascii="Liberation Serif" w:hAnsi="Liberation Serif" w:eastAsia="DejaVu Sans" w:cs="DejaVu Sans"/>
          <w:color w:val="00000A"/>
          <w:sz w:val="24"/>
          <w:szCs w:val="24"/>
          <w:lang w:val="en-US" w:eastAsia="en-US" w:bidi="en-US"/>
        </w:rPr>
        <w:t>=&gt; above and below!</w:t>
      </w:r>
    </w:p>
  </w:comment>
  <w:comment w:id="41" w:author="Felix Goeser" w:date="2017-06-14T07:47:00Z" w:initials="FG">
    <w:p>
      <w:r>
        <w:rPr>
          <w:rFonts w:ascii="Liberation Serif" w:hAnsi="Liberation Serif" w:eastAsia="DejaVu Sans" w:cs="DejaVu Sans"/>
          <w:color w:val="00000A"/>
          <w:sz w:val="24"/>
          <w:szCs w:val="24"/>
          <w:lang w:val="en-US" w:eastAsia="en-US" w:bidi="en-US"/>
        </w:rPr>
        <w:t xml:space="preserve">Philipp: </w:t>
      </w:r>
    </w:p>
    <w:p>
      <w:r>
        <w:rPr>
          <w:rFonts w:ascii="Liberation Serif" w:hAnsi="Liberation Serif" w:eastAsia="DejaVu Sans" w:cs="DejaVu Sans"/>
          <w:color w:val="00000A"/>
          <w:sz w:val="24"/>
          <w:szCs w:val="24"/>
          <w:lang w:val="en-US" w:eastAsia="en-US" w:bidi="en-US"/>
        </w:rPr>
        <w:t>=&gt; could You please add Your assessment of the mentioned data; is this also your interpretation or what would you conclude?</w:t>
      </w:r>
    </w:p>
  </w:comment>
  <w:comment w:id="42" w:author="Felix Goeser" w:date="2017-06-16T07:22:00Z" w:initials="FG">
    <w:p>
      <w:r>
        <w:rPr>
          <w:rFonts w:ascii="Liberation Serif" w:hAnsi="Liberation Serif" w:eastAsia="DejaVu Sans" w:cs="DejaVu Sans"/>
          <w:color w:val="00000A"/>
          <w:sz w:val="24"/>
          <w:szCs w:val="24"/>
          <w:lang w:val="en-US" w:eastAsia="en-US" w:bidi="en-US"/>
        </w:rPr>
        <w:t>I decided not to mention the clustering analysis on species level =&gt; it is confusing and there are also data limitations, right?</w:t>
      </w:r>
    </w:p>
    <w:p>
      <w:r>
        <w:rPr>
          <w:rFonts w:ascii="Liberation Serif" w:hAnsi="Liberation Serif" w:eastAsia="DejaVu Sans" w:cs="DejaVu Sans"/>
          <w:color w:val="00000A"/>
          <w:sz w:val="24"/>
          <w:szCs w:val="24"/>
          <w:lang w:val="en-US" w:eastAsia="en-US" w:bidi="en-US"/>
        </w:rPr>
        <w:t>=&gt; as now the beta diversity analysis with your constrained PCoA is showing nice data, the clustering would only be confusing and is´nt adding relevant information?!</w:t>
      </w:r>
    </w:p>
    <w:p>
      <w:r>
        <w:rPr>
          <w:rFonts w:ascii="Liberation Serif" w:hAnsi="Liberation Serif" w:eastAsia="DejaVu Sans" w:cs="DejaVu Sans"/>
          <w:color w:val="00000A"/>
          <w:sz w:val="24"/>
          <w:szCs w:val="24"/>
          <w:lang w:val="en-US" w:eastAsia="en-US" w:bidi="en-US"/>
        </w:rPr>
        <w:t>=&gt; what´s your meaning?</w:t>
      </w:r>
    </w:p>
  </w:comment>
  <w:comment w:id="43" w:author="Felix Goeser" w:date="2017-06-14T08:01:00Z" w:initials="FG">
    <w:p>
      <w:r>
        <w:rPr>
          <w:rFonts w:ascii="Liberation Serif" w:hAnsi="Liberation Serif" w:eastAsia="DejaVu Sans" w:cs="DejaVu Sans"/>
          <w:color w:val="00000A"/>
          <w:sz w:val="24"/>
          <w:szCs w:val="24"/>
          <w:lang w:val="en-US" w:eastAsia="en-US" w:bidi="en-US"/>
        </w:rPr>
        <w:t>Philipp, could You please add this information?</w:t>
      </w:r>
    </w:p>
  </w:comment>
  <w:comment w:id="45" w:author="Felix Goeser" w:date="2017-05-30T07:34:00Z" w:initials="FG">
    <w:p>
      <w:r>
        <w:rPr>
          <w:rFonts w:ascii="Liberation Serif" w:hAnsi="Liberation Serif" w:eastAsia="DejaVu Sans" w:cs="DejaVu Sans"/>
          <w:color w:val="00000A"/>
          <w:sz w:val="24"/>
          <w:szCs w:val="24"/>
          <w:lang w:val="en-US" w:eastAsia="en-US" w:bidi="en-US"/>
        </w:rPr>
        <w:t>Philipp, could You please add this information?</w:t>
      </w:r>
    </w:p>
  </w:comment>
  <w:comment w:id="47" w:author="Unknown Author" w:date="2017-08-09T17:27:47Z" w:initials="">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Big R</w:t>
      </w:r>
    </w:p>
  </w:comment>
  <w:comment w:id="48" w:author="Unknown Author" w:date="2017-08-09T17:25:03Z" w:initials="">
    <w:p>
      <w:r>
        <w:rPr>
          <w:rFonts w:eastAsia="Calibri" w:cs="DejaVu San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Are this headlines?</w:t>
      </w:r>
    </w:p>
  </w:comment>
  <w:comment w:id="49" w:author="Felix Goeser" w:date="2017-06-16T19:40:00Z" w:initials="FG">
    <w:p>
      <w:r>
        <w:rPr>
          <w:rFonts w:ascii="Liberation Serif" w:hAnsi="Liberation Serif" w:eastAsia="DejaVu Sans" w:cs="DejaVu Sans"/>
          <w:color w:val="00000A"/>
          <w:sz w:val="24"/>
          <w:szCs w:val="24"/>
          <w:lang w:val="en-US" w:eastAsia="en-US" w:bidi="en-US"/>
        </w:rPr>
        <w:t>Here it would be very helpful to have the graph without differentiation between AIH and other hepatopathy control samples; or – if possible; I think You have´nt done this – statistics for the subgroups (helathy vs. AIH with fibrosis vs. AIH with cirrhosis AND healthy v.s other hepatopathy controls with fibrosis etc. ...)</w:t>
      </w:r>
    </w:p>
    <w:p>
      <w:r>
        <w:rPr>
          <w:rFonts w:ascii="Liberation Serif" w:hAnsi="Liberation Serif" w:eastAsia="DejaVu Sans" w:cs="DejaVu Sans"/>
          <w:color w:val="00000A"/>
          <w:sz w:val="24"/>
          <w:szCs w:val="24"/>
          <w:lang w:val="en-US" w:eastAsia="en-US" w:bidi="en-US"/>
        </w:rPr>
        <w:t>=&gt; now the graph showing the difference between the sub-cohorts and the existing data (based only on the stages of tissue remodeling, right?) is confusing, is´nt it?</w:t>
      </w:r>
    </w:p>
    <w:p>
      <w:r>
        <w:rPr>
          <w:rFonts w:ascii="Liberation Serif" w:hAnsi="Liberation Serif" w:eastAsia="DejaVu Sans" w:cs="DejaVu Sans"/>
          <w:color w:val="00000A"/>
          <w:sz w:val="24"/>
          <w:szCs w:val="24"/>
          <w:lang w:val="en-US" w:eastAsia="en-US" w:bidi="en-US"/>
        </w:rPr>
        <w:t>So, could You please calculate the respective data for the subcohorts AND generate a new graph without the sub-cohorts</w:t>
      </w:r>
    </w:p>
    <w:p>
      <w:r>
        <w:rPr>
          <w:rFonts w:ascii="Liberation Serif" w:hAnsi="Liberation Serif" w:eastAsia="DejaVu Sans" w:cs="DejaVu Sans"/>
          <w:color w:val="00000A"/>
          <w:sz w:val="24"/>
          <w:szCs w:val="24"/>
          <w:lang w:val="en-US" w:eastAsia="en-US" w:bidi="en-US"/>
        </w:rPr>
        <w:t>=&gt; then we can decide what we will take.</w:t>
      </w:r>
    </w:p>
    <w:p>
      <w:r>
        <w:rPr>
          <w:rFonts w:ascii="Liberation Serif" w:hAnsi="Liberation Serif" w:eastAsia="DejaVu Sans"/>
          <w:color w:val="auto"/>
          <w:sz w:val="24"/>
          <w:szCs w:val="24"/>
          <w:lang w:val="en-US" w:eastAsia="en-US" w:bidi="en-US"/>
        </w:rPr>
      </w:r>
    </w:p>
    <w:p>
      <w:r>
        <w:rPr>
          <w:rFonts w:ascii="Liberation Serif" w:hAnsi="Liberation Serif" w:eastAsia="DejaVu Sans" w:cs="DejaVu Sans"/>
          <w:b/>
          <w:color w:val="00000A"/>
          <w:sz w:val="24"/>
          <w:szCs w:val="24"/>
          <w:lang w:val="en-US" w:eastAsia="en-US" w:bidi="en-US"/>
        </w:rPr>
        <w:t>P: see email from 20. April</w:t>
      </w:r>
    </w:p>
    <w:p>
      <w:r>
        <w:rPr>
          <w:rFonts w:ascii="Liberation Serif" w:hAnsi="Liberation Serif" w:eastAsia="DejaVu Sans"/>
          <w:color w:val="auto"/>
          <w:sz w:val="24"/>
          <w:szCs w:val="24"/>
          <w:lang w:val="en-US" w:eastAsia="en-US" w:bidi="en-US"/>
        </w:rPr>
      </w:r>
    </w:p>
    <w:p>
      <w:r>
        <w:rPr>
          <w:rFonts w:ascii="Liberation Serif" w:hAnsi="Liberation Serif" w:eastAsia="DejaVu Sans" w:cs="DejaVu Sans"/>
          <w:color w:val="00000A"/>
          <w:sz w:val="24"/>
          <w:szCs w:val="24"/>
          <w:lang w:val="en-US" w:eastAsia="en-US" w:bidi="en-US"/>
        </w:rPr>
        <w:t>F: Philipp, if I understand this correctly: have You only calculated statistics for Chao-1 levels? =&gt; this is the information I got from the GitHub data ...</w:t>
      </w:r>
    </w:p>
    <w:p>
      <w:r>
        <w:rPr>
          <w:rFonts w:ascii="Liberation Serif" w:hAnsi="Liberation Serif" w:eastAsia="DejaVu Sans" w:cs="DejaVu Sans"/>
          <w:color w:val="00000A"/>
          <w:sz w:val="24"/>
          <w:szCs w:val="24"/>
          <w:lang w:val="en-US" w:eastAsia="en-US" w:bidi="en-US"/>
        </w:rPr>
        <w:t>=&gt; could You please check and add this for detected OTUs and Shannon-index?!</w:t>
      </w:r>
    </w:p>
    <w:p>
      <w:r>
        <w:rPr>
          <w:rFonts w:ascii="Liberation Serif" w:hAnsi="Liberation Serif" w:eastAsia="DejaVu Sans" w:cs="DejaVu Sans"/>
          <w:color w:val="00000A"/>
          <w:sz w:val="24"/>
          <w:szCs w:val="24"/>
          <w:lang w:val="en-US" w:eastAsia="en-US" w:bidi="en-US"/>
        </w:rPr>
        <w:t>AND: I could not find the relating figure neither in GitHub nor in Your paper figures (showing only healthy / hepatopathy w/o / with firbosis / with cirrhosis; but without discriminating if these data relying on AIH or non-AIH samples</w:t>
      </w:r>
    </w:p>
    <w:p>
      <w:r>
        <w:rPr>
          <w:rFonts w:ascii="Liberation Serif" w:hAnsi="Liberation Serif" w:eastAsia="DejaVu Sans" w:cs="DejaVu Sans"/>
          <w:color w:val="00000A"/>
          <w:sz w:val="24"/>
          <w:szCs w:val="24"/>
          <w:lang w:val="en-US" w:eastAsia="en-US" w:bidi="en-US"/>
        </w:rPr>
        <w:t>=&gt; could You please add this figure?</w:t>
      </w:r>
    </w:p>
  </w:comment>
  <w:comment w:id="50" w:author="Felix Goeser" w:date="2017-06-02T07:28:00Z" w:initials="FG">
    <w:p>
      <w:r>
        <w:rPr>
          <w:rFonts w:ascii="Liberation Serif" w:hAnsi="Liberation Serif" w:eastAsia="DejaVu Sans" w:cs="DejaVu Sans"/>
          <w:color w:val="00000A"/>
          <w:sz w:val="24"/>
          <w:szCs w:val="24"/>
          <w:lang w:val="en-US" w:eastAsia="en-US" w:bidi="en-US"/>
        </w:rPr>
        <w:t>Philipp: could You please add the used test for he first mention of statistical data, thx</w:t>
      </w:r>
    </w:p>
    <w:p>
      <w:r>
        <w:rPr>
          <w:rFonts w:ascii="Liberation Serif" w:hAnsi="Liberation Serif" w:eastAsia="DejaVu Sans"/>
          <w:color w:val="auto"/>
          <w:sz w:val="24"/>
          <w:szCs w:val="24"/>
          <w:lang w:val="en-US" w:eastAsia="en-US" w:bidi="en-US"/>
        </w:rPr>
      </w:r>
    </w:p>
    <w:p>
      <w:r>
        <w:rPr>
          <w:rFonts w:ascii="Liberation Serif" w:hAnsi="Liberation Serif" w:eastAsia="DejaVu Sans" w:cs="DejaVu Sans"/>
          <w:color w:val="00000A"/>
          <w:sz w:val="24"/>
          <w:szCs w:val="24"/>
          <w:lang w:val="en-US" w:eastAsia="en-US" w:bidi="en-US"/>
        </w:rPr>
        <w:t xml:space="preserve">P: Pearson correlation </w:t>
      </w:r>
    </w:p>
  </w:comment>
  <w:comment w:id="51" w:author="Felix Goeser" w:date="2017-06-01T07:53:00Z" w:initials="FG">
    <w:p>
      <w:r>
        <w:rPr>
          <w:rFonts w:ascii="Liberation Serif" w:hAnsi="Liberation Serif" w:eastAsia="DejaVu Sans" w:cs="DejaVu Sans"/>
          <w:color w:val="00000A"/>
          <w:sz w:val="24"/>
          <w:szCs w:val="24"/>
          <w:lang w:val="en-US" w:eastAsia="en-US" w:bidi="en-US"/>
        </w:rPr>
        <w:t>Could You add the data for LBP levels to GitHub, please</w:t>
      </w:r>
    </w:p>
    <w:p>
      <w:r>
        <w:rPr>
          <w:rFonts w:ascii="Liberation Serif" w:hAnsi="Liberation Serif" w:eastAsia="DejaVu Sans"/>
          <w:color w:val="auto"/>
          <w:sz w:val="24"/>
          <w:szCs w:val="24"/>
          <w:lang w:val="en-US" w:eastAsia="en-US" w:bidi="en-US"/>
        </w:rPr>
      </w:r>
    </w:p>
    <w:p>
      <w:r>
        <w:rPr>
          <w:rFonts w:ascii="Liberation Serif" w:hAnsi="Liberation Serif" w:eastAsia="DejaVu Sans" w:cs="DejaVu Sans"/>
          <w:color w:val="00000A"/>
          <w:sz w:val="24"/>
          <w:szCs w:val="24"/>
          <w:lang w:val="en-US" w:eastAsia="en-US" w:bidi="en-US"/>
        </w:rPr>
        <w:t>P: please use this as supplementary figure, github ist just for code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libri">
    <w:charset w:val="00"/>
    <w:family w:val="roman"/>
    <w:pitch w:val="variable"/>
  </w:font>
</w:fonts>
</file>

<file path=word/settings.xml><?xml version="1.0" encoding="utf-8"?>
<w:settings xmlns:w="http://schemas.openxmlformats.org/wordprocessingml/2006/main">
  <w:zoom w:percent="100"/>
  <w:trackRevisions/>
  <w:defaultTabStop w:val="327"/>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de-DE" w:eastAsia="en-US" w:bidi="ar-SA"/>
      </w:rPr>
    </w:rPrDefault>
    <w:pPrDefault>
      <w:pPr/>
    </w:pPrDefault>
  </w:docDefaults>
  <w:style w:type="paragraph" w:styleId="Normal">
    <w:name w:val="Normal"/>
    <w:qFormat/>
    <w:pPr>
      <w:widowControl/>
      <w:suppressAutoHyphens w:val="false"/>
      <w:overflowPunct w:val="false"/>
      <w:bidi w:val="0"/>
      <w:spacing w:lineRule="auto" w:line="259" w:before="0" w:after="160"/>
      <w:jc w:val="left"/>
    </w:pPr>
    <w:rPr>
      <w:rFonts w:ascii="Calibri" w:hAnsi="Calibri" w:eastAsia="Calibri" w:cs="DejaVu Sans"/>
      <w:color w:val="00000A"/>
      <w:sz w:val="22"/>
      <w:szCs w:val="22"/>
      <w:lang w:val="de-DE" w:eastAsia="en-US" w:bidi="ar-SA"/>
    </w:rPr>
  </w:style>
  <w:style w:type="paragraph" w:styleId="Heading2">
    <w:name w:val="Heading 2"/>
    <w:basedOn w:val="Heading"/>
    <w:qFormat/>
    <w:pPr/>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Linenumber">
    <w:name w:val="line number"/>
    <w:basedOn w:val="DefaultParagraphFont"/>
    <w:qFormat/>
    <w:rPr/>
  </w:style>
  <w:style w:type="character" w:styleId="Annotationreference">
    <w:name w:val="annotation reference"/>
    <w:basedOn w:val="DefaultParagraphFont"/>
    <w:qFormat/>
    <w:rPr>
      <w:sz w:val="16"/>
      <w:szCs w:val="16"/>
    </w:rPr>
  </w:style>
  <w:style w:type="character" w:styleId="KommentartextZchn">
    <w:name w:val="Kommentartext Zchn"/>
    <w:basedOn w:val="DefaultParagraphFont"/>
    <w:qFormat/>
    <w:rPr>
      <w:sz w:val="20"/>
      <w:szCs w:val="20"/>
    </w:rPr>
  </w:style>
  <w:style w:type="character" w:styleId="SprechblasentextZchn">
    <w:name w:val="Sprechblasentext Zchn"/>
    <w:basedOn w:val="DefaultParagraphFont"/>
    <w:qFormat/>
    <w:rPr>
      <w:rFonts w:ascii="Tahoma" w:hAnsi="Tahoma" w:cs="Tahoma"/>
      <w:sz w:val="16"/>
      <w:szCs w:val="16"/>
    </w:rPr>
  </w:style>
  <w:style w:type="character" w:styleId="KommentarthemaZchn">
    <w:name w:val="Kommentarthema Zchn"/>
    <w:basedOn w:val="KommentartextZchn"/>
    <w:qFormat/>
    <w:rPr>
      <w:b/>
      <w:bCs/>
      <w:sz w:val="20"/>
      <w:szCs w:val="20"/>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Bibliography">
    <w:name w:val="Bibliography"/>
    <w:basedOn w:val="Normal"/>
    <w:qFormat/>
    <w:pPr>
      <w:spacing w:lineRule="auto" w:line="240" w:before="0" w:after="240"/>
    </w:pPr>
    <w:rPr/>
  </w:style>
  <w:style w:type="paragraph" w:styleId="Annotationtext">
    <w:name w:val="annotation text"/>
    <w:basedOn w:val="Normal"/>
    <w:qFormat/>
    <w:pPr>
      <w:spacing w:lineRule="auto" w:line="240"/>
    </w:pPr>
    <w:rPr>
      <w:sz w:val="20"/>
      <w:szCs w:val="20"/>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Annotationsubject">
    <w:name w:val="annotation subject"/>
    <w:basedOn w:val="Annotationtext"/>
    <w:qFormat/>
    <w:pPr/>
    <w:rPr>
      <w:b/>
      <w:bCs/>
    </w:rPr>
  </w:style>
  <w:style w:type="paragraph" w:styleId="Footer">
    <w:name w:val="Footer"/>
    <w:basedOn w:val="Normal"/>
    <w:pPr/>
    <w:rPr/>
  </w:style>
  <w:style w:type="paragraph" w:styleId="Header">
    <w:name w:val="Header"/>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elix.Goeser@ukb.uni-bonn.de" TargetMode="Externa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269</TotalTime>
  <Application>LibreOffice/5.1.6.2$Linux_X86_64 LibreOffice_project/10m0$Build-2</Application>
  <Pages>33</Pages>
  <Words>9446</Words>
  <Characters>53124</Characters>
  <CharactersWithSpaces>62159</CharactersWithSpaces>
  <Paragraphs>193</Paragraphs>
  <Company>UKB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2017-07-27T17:35:00Z</dcterms:created>
  <dc:creator>Felix Goeser</dc:creator>
  <dc:description/>
  <dc:language>en-US</dc:language>
  <cp:lastModifiedBy/>
  <dcterms:modified xsi:type="dcterms:W3CDTF">2017-08-09T18:06:28Z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UKB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zotero-version="4.0.29.17"&gt;&lt;session id="1W8qqRiY"/&gt;&lt;style id="http://www.zotero.org/styles/cell" hasBibliography="1" bibliographyStyleHasBeenSet="1"/&gt;&lt;prefs&gt;&lt;pref name="fieldType" value="Field"/&gt;&lt;pref name="storeReferences" value="t</vt:lpwstr>
  </property>
  <property fmtid="{D5CDD505-2E9C-101B-9397-08002B2CF9AE}" pid="10" name="ZOTERO_PREF_2">
    <vt:lpwstr>rue"/&gt;&lt;pref name="automaticJournalAbbreviations" value="true"/&gt;&lt;pref name="noteType" value=""/&gt;&lt;/prefs&gt;&lt;/data&gt;</vt:lpwstr>
  </property>
</Properties>
</file>